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6A521D" w14:textId="0701C2A7" w:rsidR="00F059CC" w:rsidRDefault="00F059CC">
      <w:pPr>
        <w:pStyle w:val="MediumGrid21"/>
      </w:pPr>
    </w:p>
    <w:p w14:paraId="19DD0871" w14:textId="68D7095A" w:rsidR="00F059CC" w:rsidRDefault="00EE7F25" w:rsidP="00F059CC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D865EB2" wp14:editId="273959B3">
                <wp:simplePos x="0" y="0"/>
                <wp:positionH relativeFrom="page">
                  <wp:posOffset>1381760</wp:posOffset>
                </wp:positionH>
                <wp:positionV relativeFrom="page">
                  <wp:posOffset>1148080</wp:posOffset>
                </wp:positionV>
                <wp:extent cx="5025390" cy="975360"/>
                <wp:effectExtent l="0" t="0" r="0" b="0"/>
                <wp:wrapNone/>
                <wp:docPr id="2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025390" cy="975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7D4E60E4" w14:textId="77777777" w:rsidR="008A62CD" w:rsidRDefault="00F923BE" w:rsidP="008A62CD">
                            <w:pPr>
                              <w:pStyle w:val="Title"/>
                              <w:jc w:val="center"/>
                              <w:outlineLvl w:val="0"/>
                              <w:rPr>
                                <w:rFonts w:ascii="Californian FB" w:eastAsia="Gungsuh" w:hAnsi="Californian FB"/>
                                <w:bCs/>
                                <w:sz w:val="52"/>
                                <w:szCs w:val="52"/>
                              </w:rPr>
                            </w:pPr>
                            <w:r w:rsidRPr="00DF58D5">
                              <w:rPr>
                                <w:rFonts w:ascii="Californian FB" w:eastAsia="Gungsuh" w:hAnsi="Californian FB"/>
                                <w:bCs/>
                                <w:sz w:val="52"/>
                                <w:szCs w:val="52"/>
                              </w:rPr>
                              <w:t>F</w:t>
                            </w:r>
                            <w:r w:rsidR="008A62CD" w:rsidRPr="00DF58D5">
                              <w:rPr>
                                <w:rFonts w:ascii="Californian FB" w:eastAsia="Gungsuh" w:hAnsi="Californian FB"/>
                                <w:bCs/>
                                <w:sz w:val="52"/>
                                <w:szCs w:val="52"/>
                              </w:rPr>
                              <w:t>inal</w:t>
                            </w:r>
                            <w:r w:rsidR="0025772E" w:rsidRPr="00DF58D5">
                              <w:rPr>
                                <w:rFonts w:ascii="Californian FB" w:eastAsia="Gungsuh" w:hAnsi="Californian FB"/>
                                <w:bCs/>
                                <w:sz w:val="52"/>
                                <w:szCs w:val="52"/>
                              </w:rPr>
                              <w:t xml:space="preserve"> Wrap-Up</w:t>
                            </w:r>
                            <w:r w:rsidR="008A62CD" w:rsidRPr="00DF58D5">
                              <w:rPr>
                                <w:rFonts w:ascii="Californian FB" w:eastAsia="Gungsuh" w:hAnsi="Californian FB"/>
                                <w:bCs/>
                                <w:sz w:val="52"/>
                                <w:szCs w:val="52"/>
                              </w:rPr>
                              <w:t xml:space="preserve"> Report</w:t>
                            </w:r>
                          </w:p>
                          <w:p w14:paraId="42E7FEE4" w14:textId="77777777" w:rsidR="00DF58D5" w:rsidRPr="00DF58D5" w:rsidRDefault="00DF58D5" w:rsidP="00DF58D5">
                            <w:pPr>
                              <w:pStyle w:val="Subtitle"/>
                              <w:jc w:val="center"/>
                              <w:rPr>
                                <w:rFonts w:ascii="Californian FB" w:hAnsi="Californian FB"/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  <w:lang w:eastAsia="ja-JP"/>
                              </w:rPr>
                            </w:pPr>
                            <w:r w:rsidRPr="00DF58D5">
                              <w:rPr>
                                <w:rFonts w:ascii="Californian FB" w:hAnsi="Californian FB"/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  <w:lang w:eastAsia="ja-JP"/>
                              </w:rPr>
                              <w:t>(name of your website goes here)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865EB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08.8pt;margin-top:90.4pt;width:395.7pt;height:76.8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" filled="f" stroked="f" strokeweight=".5pt">
                <v:textbox inset="0,0,0,0">
                  <w:txbxContent>
                    <w:p w14:paraId="7D4E60E4" w14:textId="77777777" w:rsidR="008A62CD" w:rsidRDefault="00F923BE" w:rsidP="008A62CD">
                      <w:pPr>
                        <w:pStyle w:val="Title"/>
                        <w:jc w:val="center"/>
                        <w:outlineLvl w:val="0"/>
                        <w:rPr>
                          <w:rFonts w:ascii="Californian FB" w:eastAsia="Gungsuh" w:hAnsi="Californian FB"/>
                          <w:bCs/>
                          <w:sz w:val="52"/>
                          <w:szCs w:val="52"/>
                        </w:rPr>
                      </w:pPr>
                      <w:r w:rsidRPr="00DF58D5">
                        <w:rPr>
                          <w:rFonts w:ascii="Californian FB" w:eastAsia="Gungsuh" w:hAnsi="Californian FB"/>
                          <w:bCs/>
                          <w:sz w:val="52"/>
                          <w:szCs w:val="52"/>
                        </w:rPr>
                        <w:t>F</w:t>
                      </w:r>
                      <w:r w:rsidR="008A62CD" w:rsidRPr="00DF58D5">
                        <w:rPr>
                          <w:rFonts w:ascii="Californian FB" w:eastAsia="Gungsuh" w:hAnsi="Californian FB"/>
                          <w:bCs/>
                          <w:sz w:val="52"/>
                          <w:szCs w:val="52"/>
                        </w:rPr>
                        <w:t>inal</w:t>
                      </w:r>
                      <w:r w:rsidR="0025772E" w:rsidRPr="00DF58D5">
                        <w:rPr>
                          <w:rFonts w:ascii="Californian FB" w:eastAsia="Gungsuh" w:hAnsi="Californian FB"/>
                          <w:bCs/>
                          <w:sz w:val="52"/>
                          <w:szCs w:val="52"/>
                        </w:rPr>
                        <w:t xml:space="preserve"> Wrap-Up</w:t>
                      </w:r>
                      <w:r w:rsidR="008A62CD" w:rsidRPr="00DF58D5">
                        <w:rPr>
                          <w:rFonts w:ascii="Californian FB" w:eastAsia="Gungsuh" w:hAnsi="Californian FB"/>
                          <w:bCs/>
                          <w:sz w:val="52"/>
                          <w:szCs w:val="52"/>
                        </w:rPr>
                        <w:t xml:space="preserve"> Report</w:t>
                      </w:r>
                    </w:p>
                    <w:p w14:paraId="42E7FEE4" w14:textId="77777777" w:rsidR="00DF58D5" w:rsidRPr="00DF58D5" w:rsidRDefault="00DF58D5" w:rsidP="00DF58D5">
                      <w:pPr>
                        <w:pStyle w:val="Subtitle"/>
                        <w:jc w:val="center"/>
                        <w:rPr>
                          <w:rFonts w:ascii="Californian FB" w:hAnsi="Californian FB"/>
                          <w:b/>
                          <w:bCs/>
                          <w:i/>
                          <w:iCs/>
                          <w:sz w:val="32"/>
                          <w:szCs w:val="32"/>
                          <w:lang w:eastAsia="ja-JP"/>
                        </w:rPr>
                      </w:pPr>
                      <w:r w:rsidRPr="00DF58D5">
                        <w:rPr>
                          <w:rFonts w:ascii="Californian FB" w:hAnsi="Californian FB"/>
                          <w:b/>
                          <w:bCs/>
                          <w:i/>
                          <w:iCs/>
                          <w:sz w:val="32"/>
                          <w:szCs w:val="32"/>
                          <w:lang w:eastAsia="ja-JP"/>
                        </w:rPr>
                        <w:t>(name of your website goes here)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4F998BBA" w14:textId="77777777" w:rsidR="00F059CC" w:rsidRDefault="00F059CC" w:rsidP="00F059CC">
      <w:pPr>
        <w:jc w:val="center"/>
      </w:pPr>
    </w:p>
    <w:p w14:paraId="50922CA5" w14:textId="77777777" w:rsidR="00F059CC" w:rsidRDefault="00F059CC" w:rsidP="00F059CC">
      <w:pPr>
        <w:jc w:val="center"/>
      </w:pPr>
    </w:p>
    <w:p w14:paraId="12C79A20" w14:textId="1D8A1A3C" w:rsidR="00F059CC" w:rsidRDefault="00F059CC" w:rsidP="00F059CC">
      <w:pPr>
        <w:jc w:val="center"/>
      </w:pPr>
    </w:p>
    <w:p w14:paraId="0E706B7C" w14:textId="1541F4DB" w:rsidR="00F059CC" w:rsidRDefault="00F059CC" w:rsidP="00F059CC">
      <w:pPr>
        <w:jc w:val="center"/>
      </w:pPr>
    </w:p>
    <w:p w14:paraId="09D82DD2" w14:textId="08DCD08C" w:rsidR="00F059CC" w:rsidRDefault="00F059CC" w:rsidP="00D95EAE"/>
    <w:p w14:paraId="4562867D" w14:textId="7C268CA1" w:rsidR="00F059CC" w:rsidRDefault="00F059CC" w:rsidP="00F059CC">
      <w:pPr>
        <w:jc w:val="center"/>
      </w:pPr>
    </w:p>
    <w:p w14:paraId="04F5E17A" w14:textId="529953BB" w:rsidR="008A4186" w:rsidRDefault="008A4186" w:rsidP="00F059CC">
      <w:pPr>
        <w:jc w:val="center"/>
      </w:pPr>
    </w:p>
    <w:p w14:paraId="5AE4A6BF" w14:textId="78F336D0" w:rsidR="008A4186" w:rsidRDefault="008A4186" w:rsidP="00F059CC">
      <w:pPr>
        <w:jc w:val="center"/>
      </w:pPr>
    </w:p>
    <w:p w14:paraId="258ACF89" w14:textId="7CCEE1A4" w:rsidR="008A4186" w:rsidRDefault="008A4186" w:rsidP="00F059CC">
      <w:pPr>
        <w:jc w:val="center"/>
      </w:pPr>
    </w:p>
    <w:p w14:paraId="16B1AB21" w14:textId="38FECF41" w:rsidR="008A4186" w:rsidRDefault="008A4186" w:rsidP="00F059CC">
      <w:pPr>
        <w:jc w:val="center"/>
      </w:pPr>
    </w:p>
    <w:p w14:paraId="4067B573" w14:textId="79E686B2" w:rsidR="008A4186" w:rsidRDefault="008A4186" w:rsidP="00F059CC">
      <w:pPr>
        <w:jc w:val="center"/>
      </w:pPr>
    </w:p>
    <w:p w14:paraId="6DA55B05" w14:textId="7BA1BF5B" w:rsidR="008A4186" w:rsidRDefault="008A4186" w:rsidP="00F059CC">
      <w:pPr>
        <w:jc w:val="center"/>
      </w:pPr>
    </w:p>
    <w:p w14:paraId="0736FFAC" w14:textId="4CD36F27" w:rsidR="008A4186" w:rsidRDefault="008A4186" w:rsidP="00F059CC">
      <w:pPr>
        <w:jc w:val="center"/>
      </w:pPr>
    </w:p>
    <w:p w14:paraId="16B49A4D" w14:textId="601CEDD0" w:rsidR="008A4186" w:rsidRDefault="008A4186" w:rsidP="00F059CC">
      <w:pPr>
        <w:jc w:val="center"/>
      </w:pPr>
    </w:p>
    <w:p w14:paraId="56C30240" w14:textId="60BEEFEA" w:rsidR="00F059CC" w:rsidRDefault="008A4186" w:rsidP="008A4186">
      <w:pPr>
        <w:ind w:left="2610"/>
      </w:pPr>
      <w:r>
        <w:br w:type="textWrapping" w:clear="all"/>
      </w:r>
    </w:p>
    <w:p w14:paraId="123A2818" w14:textId="77777777" w:rsidR="00F059CC" w:rsidRDefault="00F059CC" w:rsidP="00F059CC">
      <w:pPr>
        <w:jc w:val="center"/>
      </w:pPr>
    </w:p>
    <w:p w14:paraId="5C20E833" w14:textId="1BCA47B0" w:rsidR="00F059CC" w:rsidRDefault="00C37ACF" w:rsidP="00F059CC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60D02E6" wp14:editId="1F32DE84">
                <wp:simplePos x="0" y="0"/>
                <wp:positionH relativeFrom="page">
                  <wp:posOffset>2448560</wp:posOffset>
                </wp:positionH>
                <wp:positionV relativeFrom="page">
                  <wp:posOffset>4474845</wp:posOffset>
                </wp:positionV>
                <wp:extent cx="2515235" cy="975360"/>
                <wp:effectExtent l="0" t="0" r="0" b="0"/>
                <wp:wrapNone/>
                <wp:docPr id="32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15235" cy="975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4895FBBD" w14:textId="77777777" w:rsidR="00F059CC" w:rsidRPr="00DF58D5" w:rsidRDefault="00F059CC" w:rsidP="00F059CC">
                            <w:pPr>
                              <w:pStyle w:val="MediumGrid21"/>
                              <w:jc w:val="center"/>
                              <w:rPr>
                                <w:rFonts w:ascii="Californian FB" w:hAnsi="Californian FB"/>
                                <w:color w:val="5B9BD5"/>
                                <w:sz w:val="36"/>
                                <w:szCs w:val="36"/>
                              </w:rPr>
                            </w:pPr>
                            <w:r w:rsidRPr="00DF58D5">
                              <w:rPr>
                                <w:rFonts w:ascii="Californian FB" w:hAnsi="Californian FB"/>
                                <w:color w:val="5B9BD5"/>
                                <w:sz w:val="36"/>
                                <w:szCs w:val="36"/>
                              </w:rPr>
                              <w:t>Your Name</w:t>
                            </w:r>
                          </w:p>
                          <w:p w14:paraId="3CE75BCD" w14:textId="7D43504D" w:rsidR="00F059CC" w:rsidRPr="00961A57" w:rsidRDefault="00F059CC" w:rsidP="00F059CC">
                            <w:pPr>
                              <w:pStyle w:val="MediumGrid21"/>
                              <w:jc w:val="center"/>
                              <w:rPr>
                                <w:rFonts w:ascii="Californian FB" w:hAnsi="Californian FB"/>
                                <w:caps/>
                                <w:color w:val="595959"/>
                                <w:sz w:val="28"/>
                                <w:szCs w:val="28"/>
                              </w:rPr>
                            </w:pPr>
                            <w:r w:rsidRPr="00961A57">
                              <w:rPr>
                                <w:rFonts w:ascii="Californian FB" w:hAnsi="Californian FB"/>
                                <w:caps/>
                                <w:color w:val="595959"/>
                                <w:sz w:val="28"/>
                                <w:szCs w:val="28"/>
                              </w:rPr>
                              <w:t>WDD1</w:t>
                            </w:r>
                            <w:r w:rsidR="00F923BE" w:rsidRPr="00961A57">
                              <w:rPr>
                                <w:rFonts w:ascii="Californian FB" w:hAnsi="Californian FB"/>
                                <w:caps/>
                                <w:color w:val="595959"/>
                                <w:sz w:val="28"/>
                                <w:szCs w:val="28"/>
                              </w:rPr>
                              <w:t>30</w:t>
                            </w:r>
                            <w:r w:rsidRPr="00961A57">
                              <w:rPr>
                                <w:rFonts w:ascii="Californian FB" w:hAnsi="Californian FB"/>
                                <w:caps/>
                                <w:color w:val="595959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F923BE" w:rsidRPr="00961A57">
                              <w:rPr>
                                <w:rFonts w:ascii="Californian FB" w:hAnsi="Californian FB"/>
                                <w:caps/>
                                <w:color w:val="595959"/>
                                <w:sz w:val="28"/>
                                <w:szCs w:val="28"/>
                              </w:rPr>
                              <w:t>–</w:t>
                            </w:r>
                            <w:r w:rsidRPr="00961A57">
                              <w:rPr>
                                <w:rFonts w:ascii="Californian FB" w:hAnsi="Californian FB"/>
                                <w:caps/>
                                <w:color w:val="595959"/>
                                <w:sz w:val="28"/>
                                <w:szCs w:val="28"/>
                              </w:rPr>
                              <w:t xml:space="preserve"> </w:t>
                            </w:r>
                            <w:del w:id="0" w:author="Patricia Adelsperger" w:date="2022-11-25T16:56:00Z">
                              <w:r w:rsidR="008A4186" w:rsidRPr="003B78C4" w:rsidDel="003B78C4">
                                <w:rPr>
                                  <w:rFonts w:ascii="Californian FB" w:hAnsi="Californian FB"/>
                                  <w:caps/>
                                  <w:color w:val="000000" w:themeColor="text1"/>
                                  <w:sz w:val="28"/>
                                  <w:szCs w:val="28"/>
                                  <w:rPrChange w:id="1" w:author="Patricia Adelsperger" w:date="2022-11-25T16:56:00Z">
                                    <w:rPr>
                                      <w:rFonts w:ascii="Californian FB" w:hAnsi="Californian FB"/>
                                      <w:caps/>
                                      <w:color w:val="595959"/>
                                      <w:sz w:val="28"/>
                                      <w:szCs w:val="28"/>
                                    </w:rPr>
                                  </w:rPrChange>
                                </w:rPr>
                                <w:delText>2</w:delText>
                              </w:r>
                              <w:r w:rsidR="00E7303F" w:rsidRPr="003B78C4" w:rsidDel="003B78C4">
                                <w:rPr>
                                  <w:rFonts w:ascii="Californian FB" w:hAnsi="Californian FB"/>
                                  <w:caps/>
                                  <w:color w:val="000000" w:themeColor="text1"/>
                                  <w:sz w:val="28"/>
                                  <w:szCs w:val="28"/>
                                  <w:rPrChange w:id="2" w:author="Patricia Adelsperger" w:date="2022-11-25T16:56:00Z">
                                    <w:rPr>
                                      <w:rFonts w:ascii="Californian FB" w:hAnsi="Californian FB"/>
                                      <w:caps/>
                                      <w:color w:val="595959"/>
                                      <w:sz w:val="28"/>
                                      <w:szCs w:val="28"/>
                                    </w:rPr>
                                  </w:rPrChange>
                                </w:rPr>
                                <w:delText>4</w:delText>
                              </w:r>
                            </w:del>
                            <w:ins w:id="3" w:author="Patricia Adelsperger" w:date="2022-11-25T16:56:00Z">
                              <w:r w:rsidR="003B78C4" w:rsidRPr="003B78C4">
                                <w:rPr>
                                  <w:rFonts w:ascii="Californian FB" w:hAnsi="Californian FB"/>
                                  <w:caps/>
                                  <w:color w:val="000000" w:themeColor="text1"/>
                                  <w:sz w:val="28"/>
                                  <w:szCs w:val="28"/>
                                  <w:rPrChange w:id="4" w:author="Patricia Adelsperger" w:date="2022-11-25T16:56:00Z">
                                    <w:rPr>
                                      <w:rFonts w:ascii="Californian FB" w:hAnsi="Californian FB"/>
                                      <w:caps/>
                                      <w:color w:val="595959"/>
                                      <w:sz w:val="28"/>
                                      <w:szCs w:val="28"/>
                                    </w:rPr>
                                  </w:rPrChange>
                                </w:rPr>
                                <w:t>09</w:t>
                              </w:r>
                            </w:ins>
                          </w:p>
                          <w:p w14:paraId="12B98EA8" w14:textId="77777777" w:rsidR="00F923BE" w:rsidRPr="00961A57" w:rsidRDefault="0008231E" w:rsidP="00F059CC">
                            <w:pPr>
                              <w:pStyle w:val="MediumGrid21"/>
                              <w:jc w:val="center"/>
                              <w:rPr>
                                <w:rFonts w:ascii="Californian FB" w:hAnsi="Californian FB"/>
                                <w:color w:val="595959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lifornian FB" w:hAnsi="Californian FB"/>
                                <w:caps/>
                                <w:color w:val="595959"/>
                                <w:sz w:val="28"/>
                                <w:szCs w:val="28"/>
                              </w:rPr>
                              <w:t>July</w:t>
                            </w:r>
                            <w:r w:rsidR="00F923BE" w:rsidRPr="00961A57">
                              <w:rPr>
                                <w:rFonts w:ascii="Californian FB" w:hAnsi="Californian FB"/>
                                <w:caps/>
                                <w:color w:val="595959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Californian FB" w:hAnsi="Californian FB"/>
                                <w:caps/>
                                <w:color w:val="595959"/>
                                <w:sz w:val="28"/>
                                <w:szCs w:val="28"/>
                              </w:rPr>
                              <w:t>2021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0D02E6" id="Text Box 32" o:spid="_x0000_s1027" type="#_x0000_t202" style="position:absolute;left:0;text-align:left;margin-left:192.8pt;margin-top:352.35pt;width:198.05pt;height:76.8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" filled="f" stroked="f" strokeweight=".5pt">
                <v:textbox inset="0,0,0,0">
                  <w:txbxContent>
                    <w:p w14:paraId="4895FBBD" w14:textId="77777777" w:rsidR="00F059CC" w:rsidRPr="00DF58D5" w:rsidRDefault="00F059CC" w:rsidP="00F059CC">
                      <w:pPr>
                        <w:pStyle w:val="MediumGrid21"/>
                        <w:jc w:val="center"/>
                        <w:rPr>
                          <w:rFonts w:ascii="Californian FB" w:hAnsi="Californian FB"/>
                          <w:color w:val="5B9BD5"/>
                          <w:sz w:val="36"/>
                          <w:szCs w:val="36"/>
                        </w:rPr>
                      </w:pPr>
                      <w:r w:rsidRPr="00DF58D5">
                        <w:rPr>
                          <w:rFonts w:ascii="Californian FB" w:hAnsi="Californian FB"/>
                          <w:color w:val="5B9BD5"/>
                          <w:sz w:val="36"/>
                          <w:szCs w:val="36"/>
                        </w:rPr>
                        <w:t>Your Name</w:t>
                      </w:r>
                    </w:p>
                    <w:p w14:paraId="3CE75BCD" w14:textId="7D43504D" w:rsidR="00F059CC" w:rsidRPr="00961A57" w:rsidRDefault="00F059CC" w:rsidP="00F059CC">
                      <w:pPr>
                        <w:pStyle w:val="MediumGrid21"/>
                        <w:jc w:val="center"/>
                        <w:rPr>
                          <w:rFonts w:ascii="Californian FB" w:hAnsi="Californian FB"/>
                          <w:caps/>
                          <w:color w:val="595959"/>
                          <w:sz w:val="28"/>
                          <w:szCs w:val="28"/>
                        </w:rPr>
                      </w:pPr>
                      <w:r w:rsidRPr="00961A57">
                        <w:rPr>
                          <w:rFonts w:ascii="Californian FB" w:hAnsi="Californian FB"/>
                          <w:caps/>
                          <w:color w:val="595959"/>
                          <w:sz w:val="28"/>
                          <w:szCs w:val="28"/>
                        </w:rPr>
                        <w:t>WDD1</w:t>
                      </w:r>
                      <w:r w:rsidR="00F923BE" w:rsidRPr="00961A57">
                        <w:rPr>
                          <w:rFonts w:ascii="Californian FB" w:hAnsi="Californian FB"/>
                          <w:caps/>
                          <w:color w:val="595959"/>
                          <w:sz w:val="28"/>
                          <w:szCs w:val="28"/>
                        </w:rPr>
                        <w:t>30</w:t>
                      </w:r>
                      <w:r w:rsidRPr="00961A57">
                        <w:rPr>
                          <w:rFonts w:ascii="Californian FB" w:hAnsi="Californian FB"/>
                          <w:caps/>
                          <w:color w:val="595959"/>
                          <w:sz w:val="28"/>
                          <w:szCs w:val="28"/>
                        </w:rPr>
                        <w:t xml:space="preserve"> </w:t>
                      </w:r>
                      <w:r w:rsidR="00F923BE" w:rsidRPr="00961A57">
                        <w:rPr>
                          <w:rFonts w:ascii="Californian FB" w:hAnsi="Californian FB"/>
                          <w:caps/>
                          <w:color w:val="595959"/>
                          <w:sz w:val="28"/>
                          <w:szCs w:val="28"/>
                        </w:rPr>
                        <w:t>–</w:t>
                      </w:r>
                      <w:r w:rsidRPr="00961A57">
                        <w:rPr>
                          <w:rFonts w:ascii="Californian FB" w:hAnsi="Californian FB"/>
                          <w:caps/>
                          <w:color w:val="595959"/>
                          <w:sz w:val="28"/>
                          <w:szCs w:val="28"/>
                        </w:rPr>
                        <w:t xml:space="preserve"> </w:t>
                      </w:r>
                      <w:del w:id="5" w:author="Patricia Adelsperger" w:date="2022-11-25T16:56:00Z">
                        <w:r w:rsidR="008A4186" w:rsidRPr="003B78C4" w:rsidDel="003B78C4">
                          <w:rPr>
                            <w:rFonts w:ascii="Californian FB" w:hAnsi="Californian FB"/>
                            <w:caps/>
                            <w:color w:val="000000" w:themeColor="text1"/>
                            <w:sz w:val="28"/>
                            <w:szCs w:val="28"/>
                            <w:rPrChange w:id="6" w:author="Patricia Adelsperger" w:date="2022-11-25T16:56:00Z">
                              <w:rPr>
                                <w:rFonts w:ascii="Californian FB" w:hAnsi="Californian FB"/>
                                <w:caps/>
                                <w:color w:val="595959"/>
                                <w:sz w:val="28"/>
                                <w:szCs w:val="28"/>
                              </w:rPr>
                            </w:rPrChange>
                          </w:rPr>
                          <w:delText>2</w:delText>
                        </w:r>
                        <w:r w:rsidR="00E7303F" w:rsidRPr="003B78C4" w:rsidDel="003B78C4">
                          <w:rPr>
                            <w:rFonts w:ascii="Californian FB" w:hAnsi="Californian FB"/>
                            <w:caps/>
                            <w:color w:val="000000" w:themeColor="text1"/>
                            <w:sz w:val="28"/>
                            <w:szCs w:val="28"/>
                            <w:rPrChange w:id="7" w:author="Patricia Adelsperger" w:date="2022-11-25T16:56:00Z">
                              <w:rPr>
                                <w:rFonts w:ascii="Californian FB" w:hAnsi="Californian FB"/>
                                <w:caps/>
                                <w:color w:val="595959"/>
                                <w:sz w:val="28"/>
                                <w:szCs w:val="28"/>
                              </w:rPr>
                            </w:rPrChange>
                          </w:rPr>
                          <w:delText>4</w:delText>
                        </w:r>
                      </w:del>
                      <w:ins w:id="8" w:author="Patricia Adelsperger" w:date="2022-11-25T16:56:00Z">
                        <w:r w:rsidR="003B78C4" w:rsidRPr="003B78C4">
                          <w:rPr>
                            <w:rFonts w:ascii="Californian FB" w:hAnsi="Californian FB"/>
                            <w:caps/>
                            <w:color w:val="000000" w:themeColor="text1"/>
                            <w:sz w:val="28"/>
                            <w:szCs w:val="28"/>
                            <w:rPrChange w:id="9" w:author="Patricia Adelsperger" w:date="2022-11-25T16:56:00Z">
                              <w:rPr>
                                <w:rFonts w:ascii="Californian FB" w:hAnsi="Californian FB"/>
                                <w:caps/>
                                <w:color w:val="595959"/>
                                <w:sz w:val="28"/>
                                <w:szCs w:val="28"/>
                              </w:rPr>
                            </w:rPrChange>
                          </w:rPr>
                          <w:t>09</w:t>
                        </w:r>
                      </w:ins>
                    </w:p>
                    <w:p w14:paraId="12B98EA8" w14:textId="77777777" w:rsidR="00F923BE" w:rsidRPr="00961A57" w:rsidRDefault="0008231E" w:rsidP="00F059CC">
                      <w:pPr>
                        <w:pStyle w:val="MediumGrid21"/>
                        <w:jc w:val="center"/>
                        <w:rPr>
                          <w:rFonts w:ascii="Californian FB" w:hAnsi="Californian FB"/>
                          <w:color w:val="595959"/>
                          <w:sz w:val="28"/>
                          <w:szCs w:val="28"/>
                        </w:rPr>
                      </w:pPr>
                      <w:r>
                        <w:rPr>
                          <w:rFonts w:ascii="Californian FB" w:hAnsi="Californian FB"/>
                          <w:caps/>
                          <w:color w:val="595959"/>
                          <w:sz w:val="28"/>
                          <w:szCs w:val="28"/>
                        </w:rPr>
                        <w:t>July</w:t>
                      </w:r>
                      <w:r w:rsidR="00F923BE" w:rsidRPr="00961A57">
                        <w:rPr>
                          <w:rFonts w:ascii="Californian FB" w:hAnsi="Californian FB"/>
                          <w:caps/>
                          <w:color w:val="595959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Californian FB" w:hAnsi="Californian FB"/>
                          <w:caps/>
                          <w:color w:val="595959"/>
                          <w:sz w:val="28"/>
                          <w:szCs w:val="28"/>
                        </w:rPr>
                        <w:t>2021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7578D14E" w14:textId="20C84FDF" w:rsidR="00F059CC" w:rsidRDefault="00F059CC" w:rsidP="00F059CC">
      <w:pPr>
        <w:jc w:val="center"/>
      </w:pPr>
    </w:p>
    <w:p w14:paraId="370282F1" w14:textId="192A4860" w:rsidR="00F059CC" w:rsidRDefault="00F059CC" w:rsidP="00F059CC">
      <w:pPr>
        <w:jc w:val="center"/>
      </w:pPr>
    </w:p>
    <w:p w14:paraId="766616B6" w14:textId="77777777" w:rsidR="00F059CC" w:rsidRDefault="00F059CC" w:rsidP="00F059CC">
      <w:pPr>
        <w:jc w:val="center"/>
      </w:pPr>
    </w:p>
    <w:p w14:paraId="4582490A" w14:textId="77777777" w:rsidR="00F059CC" w:rsidRDefault="00F059CC" w:rsidP="00F059CC">
      <w:pPr>
        <w:jc w:val="center"/>
      </w:pPr>
    </w:p>
    <w:p w14:paraId="3238E777" w14:textId="77777777" w:rsidR="00F059CC" w:rsidRDefault="00F059CC" w:rsidP="00F059CC">
      <w:pPr>
        <w:jc w:val="center"/>
      </w:pPr>
    </w:p>
    <w:p w14:paraId="4C148A1C" w14:textId="77777777" w:rsidR="00F059CC" w:rsidRDefault="00F059CC" w:rsidP="00F059CC">
      <w:pPr>
        <w:jc w:val="center"/>
      </w:pPr>
    </w:p>
    <w:p w14:paraId="4B0331C2" w14:textId="77777777" w:rsidR="00F059CC" w:rsidRDefault="00F059CC" w:rsidP="00F059CC">
      <w:pPr>
        <w:jc w:val="center"/>
      </w:pPr>
    </w:p>
    <w:p w14:paraId="5498B44B" w14:textId="77777777" w:rsidR="00F059CC" w:rsidRDefault="00F059CC" w:rsidP="00F059CC">
      <w:pPr>
        <w:jc w:val="center"/>
      </w:pPr>
    </w:p>
    <w:p w14:paraId="014992C4" w14:textId="1806BF46" w:rsidR="00961A57" w:rsidRDefault="003B78C4" w:rsidP="00F059CC">
      <w:pPr>
        <w:jc w:val="center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6A8FE27" wp14:editId="77256CB0">
            <wp:simplePos x="0" y="0"/>
            <wp:positionH relativeFrom="column">
              <wp:posOffset>0</wp:posOffset>
            </wp:positionH>
            <wp:positionV relativeFrom="paragraph">
              <wp:posOffset>59690</wp:posOffset>
            </wp:positionV>
            <wp:extent cx="4664710" cy="2611755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4710" cy="2611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E9023CB" w14:textId="77777777" w:rsidR="00961A57" w:rsidRDefault="00961A57" w:rsidP="00F059CC">
      <w:pPr>
        <w:jc w:val="center"/>
      </w:pPr>
    </w:p>
    <w:p w14:paraId="7ABA2498" w14:textId="77777777" w:rsidR="00961A57" w:rsidRDefault="00961A57" w:rsidP="00F059CC">
      <w:pPr>
        <w:jc w:val="center"/>
      </w:pPr>
    </w:p>
    <w:p w14:paraId="521ADEB8" w14:textId="77777777" w:rsidR="00961A57" w:rsidRDefault="00961A57" w:rsidP="00F059CC">
      <w:pPr>
        <w:jc w:val="center"/>
      </w:pPr>
    </w:p>
    <w:p w14:paraId="6BDF0A4A" w14:textId="0E70CB86" w:rsidR="00961A57" w:rsidRDefault="00961A57" w:rsidP="00F059CC">
      <w:pPr>
        <w:jc w:val="center"/>
      </w:pPr>
    </w:p>
    <w:p w14:paraId="669AA3BB" w14:textId="77777777" w:rsidR="00961A57" w:rsidRDefault="00961A57" w:rsidP="00F059CC">
      <w:pPr>
        <w:jc w:val="center"/>
      </w:pPr>
    </w:p>
    <w:p w14:paraId="558817AC" w14:textId="0850DAFD" w:rsidR="0008231E" w:rsidDel="00C37ACF" w:rsidRDefault="0008231E" w:rsidP="00F923BE">
      <w:pPr>
        <w:spacing w:line="480" w:lineRule="auto"/>
        <w:rPr>
          <w:del w:id="10" w:author="Patricia Adelsperger" w:date="2022-11-25T16:46:00Z"/>
          <w:rFonts w:ascii="Californian FB" w:hAnsi="Californian FB"/>
          <w:b/>
          <w:i/>
          <w:position w:val="-7"/>
          <w:sz w:val="32"/>
        </w:rPr>
      </w:pPr>
    </w:p>
    <w:p w14:paraId="41010BAE" w14:textId="379334AE" w:rsidR="008A4186" w:rsidDel="00C37ACF" w:rsidRDefault="008A4186" w:rsidP="00F923BE">
      <w:pPr>
        <w:spacing w:line="480" w:lineRule="auto"/>
        <w:rPr>
          <w:del w:id="11" w:author="Patricia Adelsperger" w:date="2022-11-25T16:46:00Z"/>
          <w:rFonts w:ascii="Californian FB" w:hAnsi="Californian FB"/>
          <w:b/>
          <w:i/>
          <w:position w:val="-7"/>
          <w:sz w:val="32"/>
        </w:rPr>
      </w:pPr>
    </w:p>
    <w:p w14:paraId="41E190F3" w14:textId="2558CF07" w:rsidR="008A4186" w:rsidDel="00C37ACF" w:rsidRDefault="008A4186" w:rsidP="00F923BE">
      <w:pPr>
        <w:spacing w:line="480" w:lineRule="auto"/>
        <w:rPr>
          <w:del w:id="12" w:author="Patricia Adelsperger" w:date="2022-11-25T16:46:00Z"/>
          <w:rFonts w:ascii="Californian FB" w:hAnsi="Californian FB"/>
          <w:b/>
          <w:i/>
          <w:position w:val="-7"/>
          <w:sz w:val="32"/>
        </w:rPr>
      </w:pPr>
    </w:p>
    <w:p w14:paraId="7BF7E5E6" w14:textId="5B0B14E3" w:rsidR="008A4186" w:rsidDel="00C37ACF" w:rsidRDefault="008A4186" w:rsidP="00F923BE">
      <w:pPr>
        <w:spacing w:line="480" w:lineRule="auto"/>
        <w:rPr>
          <w:del w:id="13" w:author="Patricia Adelsperger" w:date="2022-11-25T16:46:00Z"/>
          <w:rFonts w:ascii="Californian FB" w:hAnsi="Californian FB"/>
          <w:b/>
          <w:i/>
          <w:position w:val="-7"/>
          <w:sz w:val="32"/>
        </w:rPr>
      </w:pPr>
    </w:p>
    <w:p w14:paraId="38399517" w14:textId="532D1E08" w:rsidR="008A4186" w:rsidDel="00C37ACF" w:rsidRDefault="008A4186" w:rsidP="00F923BE">
      <w:pPr>
        <w:spacing w:line="480" w:lineRule="auto"/>
        <w:rPr>
          <w:del w:id="14" w:author="Patricia Adelsperger" w:date="2022-11-25T16:46:00Z"/>
          <w:rFonts w:ascii="Californian FB" w:hAnsi="Californian FB"/>
          <w:b/>
          <w:i/>
          <w:position w:val="-7"/>
          <w:sz w:val="32"/>
        </w:rPr>
      </w:pPr>
    </w:p>
    <w:p w14:paraId="3DB68B7F" w14:textId="04E60362" w:rsidR="008A4186" w:rsidDel="00C37ACF" w:rsidRDefault="008A4186" w:rsidP="00F923BE">
      <w:pPr>
        <w:spacing w:line="480" w:lineRule="auto"/>
        <w:rPr>
          <w:del w:id="15" w:author="Patricia Adelsperger" w:date="2022-11-25T16:46:00Z"/>
          <w:rFonts w:ascii="Californian FB" w:hAnsi="Californian FB"/>
          <w:b/>
          <w:i/>
          <w:position w:val="-7"/>
          <w:sz w:val="32"/>
        </w:rPr>
      </w:pPr>
    </w:p>
    <w:p w14:paraId="6FF42D2C" w14:textId="77777777" w:rsidR="00C37ACF" w:rsidRDefault="00C37ACF" w:rsidP="00F923BE">
      <w:pPr>
        <w:spacing w:line="480" w:lineRule="auto"/>
        <w:rPr>
          <w:rFonts w:ascii="Californian FB" w:hAnsi="Californian FB"/>
          <w:b/>
          <w:i/>
          <w:position w:val="-7"/>
          <w:sz w:val="32"/>
        </w:rPr>
      </w:pPr>
    </w:p>
    <w:p w14:paraId="2B2C7FDD" w14:textId="77777777" w:rsidR="00C37ACF" w:rsidRDefault="00C37ACF" w:rsidP="00F923BE">
      <w:pPr>
        <w:spacing w:line="480" w:lineRule="auto"/>
        <w:rPr>
          <w:ins w:id="16" w:author="Patricia Adelsperger" w:date="2022-11-25T16:48:00Z"/>
          <w:rFonts w:ascii="Californian FB" w:hAnsi="Californian FB"/>
          <w:b/>
          <w:i/>
          <w:position w:val="-7"/>
          <w:sz w:val="32"/>
        </w:rPr>
      </w:pPr>
    </w:p>
    <w:p w14:paraId="6100FA0C" w14:textId="7C14206A" w:rsidR="00F923BE" w:rsidRDefault="00F923BE" w:rsidP="00F923BE">
      <w:pPr>
        <w:spacing w:line="480" w:lineRule="auto"/>
        <w:rPr>
          <w:rFonts w:ascii="Californian FB" w:hAnsi="Californian FB"/>
          <w:bCs/>
          <w:iCs/>
          <w:position w:val="-7"/>
        </w:rPr>
      </w:pPr>
      <w:r w:rsidRPr="00F923BE">
        <w:rPr>
          <w:rFonts w:ascii="Californian FB" w:hAnsi="Californian FB"/>
          <w:b/>
          <w:i/>
          <w:position w:val="-7"/>
          <w:sz w:val="32"/>
        </w:rPr>
        <w:t>Introduction</w:t>
      </w:r>
      <w:r>
        <w:rPr>
          <w:rFonts w:ascii="Californian FB" w:hAnsi="Californian FB"/>
          <w:b/>
          <w:i/>
          <w:position w:val="-7"/>
          <w:sz w:val="32"/>
        </w:rPr>
        <w:t xml:space="preserve"> </w:t>
      </w:r>
      <w:r w:rsidR="00DF58D5">
        <w:rPr>
          <w:rFonts w:ascii="Californian FB" w:hAnsi="Californian FB"/>
          <w:b/>
          <w:i/>
          <w:position w:val="-7"/>
          <w:sz w:val="32"/>
        </w:rPr>
        <w:t>:</w:t>
      </w:r>
    </w:p>
    <w:p w14:paraId="7D859305" w14:textId="77777777" w:rsidR="00F923BE" w:rsidRPr="00DF58D5" w:rsidRDefault="00E7303F" w:rsidP="00F923BE">
      <w:pPr>
        <w:spacing w:line="480" w:lineRule="auto"/>
        <w:rPr>
          <w:rFonts w:ascii="Californian FB" w:hAnsi="Californian FB"/>
          <w:b/>
          <w:i/>
          <w:position w:val="-7"/>
          <w:sz w:val="32"/>
          <w:szCs w:val="32"/>
        </w:rPr>
      </w:pPr>
      <w:r>
        <w:rPr>
          <w:rFonts w:ascii="Californian FB" w:hAnsi="Californian FB"/>
          <w:b/>
          <w:i/>
          <w:position w:val="-7"/>
          <w:sz w:val="32"/>
          <w:szCs w:val="32"/>
        </w:rPr>
        <w:lastRenderedPageBreak/>
        <w:t>Purpose</w:t>
      </w:r>
      <w:r w:rsidR="00DF58D5" w:rsidRPr="00DF58D5">
        <w:rPr>
          <w:rFonts w:ascii="Californian FB" w:hAnsi="Californian FB"/>
          <w:b/>
          <w:i/>
          <w:position w:val="-7"/>
          <w:sz w:val="32"/>
          <w:szCs w:val="32"/>
        </w:rPr>
        <w:t xml:space="preserve"> of my website</w:t>
      </w:r>
    </w:p>
    <w:p w14:paraId="08661FE7" w14:textId="77777777" w:rsidR="00DF58D5" w:rsidRPr="00E7303F" w:rsidRDefault="00DF58D5" w:rsidP="00E7303F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/>
          <w:color w:val="3E3E3E"/>
        </w:rPr>
      </w:pPr>
      <w:r w:rsidRPr="00E7303F">
        <w:rPr>
          <w:rFonts w:ascii="Helvetica" w:eastAsia="Times New Roman" w:hAnsi="Helvetica"/>
          <w:color w:val="3E3E3E"/>
        </w:rPr>
        <w:t>Build Revenue Build revenues for your new/existing business or</w:t>
      </w:r>
    </w:p>
    <w:p w14:paraId="50E2A8C6" w14:textId="77777777" w:rsidR="00DF58D5" w:rsidRPr="00E7303F" w:rsidRDefault="00DF58D5" w:rsidP="00E7303F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/>
          <w:color w:val="3E3E3E"/>
        </w:rPr>
      </w:pPr>
      <w:r w:rsidRPr="00E7303F">
        <w:rPr>
          <w:rFonts w:ascii="Helvetica" w:eastAsia="Times New Roman" w:hAnsi="Helvetica"/>
          <w:color w:val="3E3E3E"/>
        </w:rPr>
        <w:t>Share Information Share corporate or educational information or</w:t>
      </w:r>
    </w:p>
    <w:p w14:paraId="22719530" w14:textId="77777777" w:rsidR="00DF58D5" w:rsidRPr="00E7303F" w:rsidRDefault="00DF58D5" w:rsidP="00E7303F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/>
          <w:color w:val="3E3E3E"/>
        </w:rPr>
      </w:pPr>
      <w:r w:rsidRPr="00E7303F">
        <w:rPr>
          <w:rFonts w:ascii="Helvetica" w:eastAsia="Times New Roman" w:hAnsi="Helvetica"/>
          <w:color w:val="3E3E3E"/>
        </w:rPr>
        <w:t>Share Opinions Share opinions on a subject or</w:t>
      </w:r>
    </w:p>
    <w:p w14:paraId="7A75236F" w14:textId="77777777" w:rsidR="00DF58D5" w:rsidRPr="00E7303F" w:rsidRDefault="00DF58D5" w:rsidP="00E7303F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/>
          <w:color w:val="3E3E3E"/>
        </w:rPr>
      </w:pPr>
      <w:r w:rsidRPr="00E7303F">
        <w:rPr>
          <w:rFonts w:ascii="Helvetica" w:eastAsia="Times New Roman" w:hAnsi="Helvetica"/>
          <w:color w:val="3E3E3E"/>
        </w:rPr>
        <w:t>Share Personal Interests Share personal interests with family and friends</w:t>
      </w:r>
    </w:p>
    <w:p w14:paraId="7ADD40B9" w14:textId="77777777" w:rsidR="00F923BE" w:rsidRPr="00E7303F" w:rsidRDefault="00F923BE" w:rsidP="00E7303F">
      <w:pPr>
        <w:rPr>
          <w:rFonts w:ascii="Helvetica" w:hAnsi="Helvetica"/>
          <w:bCs/>
          <w:iCs/>
          <w:position w:val="-7"/>
        </w:rPr>
      </w:pPr>
    </w:p>
    <w:p w14:paraId="1508EC86" w14:textId="77777777" w:rsidR="00F923BE" w:rsidRPr="00E7303F" w:rsidRDefault="00F923BE" w:rsidP="00F923BE">
      <w:pPr>
        <w:spacing w:line="480" w:lineRule="auto"/>
        <w:rPr>
          <w:rFonts w:ascii="Helvetica" w:hAnsi="Helvetica"/>
          <w:bCs/>
          <w:iCs/>
          <w:position w:val="-7"/>
        </w:rPr>
      </w:pPr>
    </w:p>
    <w:p w14:paraId="12669923" w14:textId="77777777" w:rsidR="00F923BE" w:rsidRPr="00E7303F" w:rsidRDefault="00F923BE" w:rsidP="00F923BE">
      <w:pPr>
        <w:spacing w:line="480" w:lineRule="auto"/>
        <w:rPr>
          <w:rFonts w:ascii="Helvetica" w:hAnsi="Helvetica"/>
          <w:bCs/>
          <w:iCs/>
          <w:position w:val="-7"/>
        </w:rPr>
      </w:pPr>
    </w:p>
    <w:p w14:paraId="050D9FFF" w14:textId="77777777" w:rsidR="00F923BE" w:rsidRPr="00E7303F" w:rsidRDefault="00F923BE" w:rsidP="00F923BE">
      <w:pPr>
        <w:spacing w:line="480" w:lineRule="auto"/>
        <w:rPr>
          <w:rFonts w:ascii="Helvetica" w:hAnsi="Helvetica"/>
          <w:bCs/>
          <w:iCs/>
          <w:position w:val="-7"/>
        </w:rPr>
      </w:pPr>
    </w:p>
    <w:p w14:paraId="76BFA9AA" w14:textId="5BE9CCA2" w:rsidR="00F923BE" w:rsidRDefault="00F923BE" w:rsidP="00F923BE">
      <w:pPr>
        <w:spacing w:line="480" w:lineRule="auto"/>
        <w:rPr>
          <w:rFonts w:ascii="Helvetica" w:hAnsi="Helvetica"/>
          <w:bCs/>
          <w:iCs/>
          <w:position w:val="-7"/>
        </w:rPr>
      </w:pPr>
    </w:p>
    <w:p w14:paraId="335C4A1B" w14:textId="013F690F" w:rsidR="008A4186" w:rsidDel="00C37ACF" w:rsidRDefault="008A4186" w:rsidP="00F923BE">
      <w:pPr>
        <w:spacing w:line="480" w:lineRule="auto"/>
        <w:rPr>
          <w:del w:id="17" w:author="Patricia Adelsperger" w:date="2022-11-25T16:48:00Z"/>
          <w:rFonts w:ascii="Helvetica" w:hAnsi="Helvetica"/>
          <w:bCs/>
          <w:iCs/>
          <w:position w:val="-7"/>
        </w:rPr>
      </w:pPr>
    </w:p>
    <w:p w14:paraId="1A59EB47" w14:textId="78AE2569" w:rsidR="008A4186" w:rsidDel="00C37ACF" w:rsidRDefault="008A4186" w:rsidP="00F923BE">
      <w:pPr>
        <w:spacing w:line="480" w:lineRule="auto"/>
        <w:rPr>
          <w:del w:id="18" w:author="Patricia Adelsperger" w:date="2022-11-25T16:48:00Z"/>
          <w:rFonts w:ascii="Helvetica" w:hAnsi="Helvetica"/>
          <w:bCs/>
          <w:iCs/>
          <w:position w:val="-7"/>
        </w:rPr>
      </w:pPr>
    </w:p>
    <w:p w14:paraId="5423A940" w14:textId="4BDE197E" w:rsidR="008A4186" w:rsidDel="00C37ACF" w:rsidRDefault="008A4186" w:rsidP="00F923BE">
      <w:pPr>
        <w:spacing w:line="480" w:lineRule="auto"/>
        <w:rPr>
          <w:del w:id="19" w:author="Patricia Adelsperger" w:date="2022-11-25T16:48:00Z"/>
          <w:rFonts w:ascii="Helvetica" w:hAnsi="Helvetica"/>
          <w:bCs/>
          <w:iCs/>
          <w:position w:val="-7"/>
        </w:rPr>
      </w:pPr>
    </w:p>
    <w:p w14:paraId="449C212E" w14:textId="2284CED1" w:rsidR="008A4186" w:rsidDel="00C37ACF" w:rsidRDefault="008A4186" w:rsidP="00F923BE">
      <w:pPr>
        <w:spacing w:line="480" w:lineRule="auto"/>
        <w:rPr>
          <w:del w:id="20" w:author="Patricia Adelsperger" w:date="2022-11-25T16:48:00Z"/>
          <w:rFonts w:ascii="Helvetica" w:hAnsi="Helvetica"/>
          <w:bCs/>
          <w:iCs/>
          <w:position w:val="-7"/>
        </w:rPr>
      </w:pPr>
    </w:p>
    <w:p w14:paraId="1FBFF58E" w14:textId="5BFEEBCF" w:rsidR="008A4186" w:rsidDel="00C37ACF" w:rsidRDefault="008A4186" w:rsidP="00F923BE">
      <w:pPr>
        <w:spacing w:line="480" w:lineRule="auto"/>
        <w:rPr>
          <w:del w:id="21" w:author="Patricia Adelsperger" w:date="2022-11-25T16:48:00Z"/>
          <w:rFonts w:ascii="Helvetica" w:hAnsi="Helvetica"/>
          <w:bCs/>
          <w:iCs/>
          <w:position w:val="-7"/>
        </w:rPr>
      </w:pPr>
    </w:p>
    <w:p w14:paraId="74136E88" w14:textId="5DA953C4" w:rsidR="008A4186" w:rsidDel="00C37ACF" w:rsidRDefault="008A4186" w:rsidP="00F923BE">
      <w:pPr>
        <w:spacing w:line="480" w:lineRule="auto"/>
        <w:rPr>
          <w:del w:id="22" w:author="Patricia Adelsperger" w:date="2022-11-25T16:48:00Z"/>
          <w:rFonts w:ascii="Helvetica" w:hAnsi="Helvetica"/>
          <w:bCs/>
          <w:iCs/>
          <w:position w:val="-7"/>
        </w:rPr>
      </w:pPr>
    </w:p>
    <w:p w14:paraId="75C068D5" w14:textId="43FF71CD" w:rsidR="008A4186" w:rsidRPr="00E7303F" w:rsidDel="00C37ACF" w:rsidRDefault="008A4186" w:rsidP="00F923BE">
      <w:pPr>
        <w:spacing w:line="480" w:lineRule="auto"/>
        <w:rPr>
          <w:del w:id="23" w:author="Patricia Adelsperger" w:date="2022-11-25T16:48:00Z"/>
          <w:rFonts w:ascii="Helvetica" w:hAnsi="Helvetica"/>
          <w:bCs/>
          <w:iCs/>
          <w:position w:val="-7"/>
        </w:rPr>
      </w:pPr>
    </w:p>
    <w:p w14:paraId="31DCC928" w14:textId="39BD9905" w:rsidR="00F923BE" w:rsidRDefault="00F923BE" w:rsidP="00F923BE">
      <w:pPr>
        <w:spacing w:line="480" w:lineRule="auto"/>
        <w:rPr>
          <w:ins w:id="24" w:author="Patricia Adelsperger" w:date="2022-11-25T16:48:00Z"/>
          <w:rFonts w:ascii="Helvetica" w:hAnsi="Helvetica"/>
          <w:bCs/>
          <w:iCs/>
          <w:position w:val="-7"/>
        </w:rPr>
      </w:pPr>
    </w:p>
    <w:p w14:paraId="39A41C99" w14:textId="77777777" w:rsidR="00C37ACF" w:rsidRPr="00E7303F" w:rsidRDefault="00C37ACF" w:rsidP="00F923BE">
      <w:pPr>
        <w:spacing w:line="480" w:lineRule="auto"/>
        <w:rPr>
          <w:rFonts w:ascii="Helvetica" w:hAnsi="Helvetica"/>
          <w:bCs/>
          <w:iCs/>
          <w:position w:val="-7"/>
        </w:rPr>
      </w:pPr>
    </w:p>
    <w:p w14:paraId="7E1DDAAB" w14:textId="77777777" w:rsidR="00F923BE" w:rsidRDefault="00F923BE" w:rsidP="00F923BE">
      <w:pPr>
        <w:spacing w:line="480" w:lineRule="auto"/>
        <w:rPr>
          <w:rFonts w:ascii="Californian FB" w:hAnsi="Californian FB"/>
          <w:bCs/>
          <w:iCs/>
          <w:position w:val="-7"/>
        </w:rPr>
      </w:pPr>
    </w:p>
    <w:p w14:paraId="5A5ADBD7" w14:textId="77777777" w:rsidR="00F923BE" w:rsidRPr="00DF58D5" w:rsidRDefault="00DF58D5" w:rsidP="00F923BE">
      <w:pPr>
        <w:spacing w:line="480" w:lineRule="auto"/>
        <w:rPr>
          <w:rFonts w:ascii="Californian FB" w:hAnsi="Californian FB"/>
          <w:b/>
          <w:i/>
          <w:position w:val="-7"/>
          <w:sz w:val="32"/>
          <w:szCs w:val="32"/>
        </w:rPr>
      </w:pPr>
      <w:r w:rsidRPr="00DF58D5">
        <w:rPr>
          <w:rFonts w:ascii="Californian FB" w:hAnsi="Californian FB"/>
          <w:b/>
          <w:i/>
          <w:position w:val="-7"/>
          <w:sz w:val="32"/>
          <w:szCs w:val="32"/>
        </w:rPr>
        <w:t>Target Audience</w:t>
      </w:r>
    </w:p>
    <w:p w14:paraId="6AB09B8C" w14:textId="77777777" w:rsidR="00DF58D5" w:rsidRPr="00E7303F" w:rsidRDefault="00DF58D5" w:rsidP="00DF58D5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/>
          <w:color w:val="3E3E3E"/>
        </w:rPr>
      </w:pPr>
      <w:r w:rsidRPr="00E7303F">
        <w:rPr>
          <w:rFonts w:ascii="Helvetica" w:eastAsia="Times New Roman" w:hAnsi="Helvetica"/>
          <w:color w:val="3E3E3E"/>
        </w:rPr>
        <w:t xml:space="preserve">Who are the target customers? Describe their life (or business) situation (age, financial situation, interests, </w:t>
      </w:r>
      <w:proofErr w:type="spellStart"/>
      <w:r w:rsidRPr="00E7303F">
        <w:rPr>
          <w:rFonts w:ascii="Helvetica" w:eastAsia="Times New Roman" w:hAnsi="Helvetica"/>
          <w:color w:val="3E3E3E"/>
        </w:rPr>
        <w:t>etc</w:t>
      </w:r>
      <w:proofErr w:type="spellEnd"/>
      <w:r w:rsidRPr="00E7303F">
        <w:rPr>
          <w:rFonts w:ascii="Helvetica" w:eastAsia="Times New Roman" w:hAnsi="Helvetica"/>
          <w:color w:val="3E3E3E"/>
        </w:rPr>
        <w:t>)</w:t>
      </w:r>
    </w:p>
    <w:p w14:paraId="144C3EE6" w14:textId="77777777" w:rsidR="00DF58D5" w:rsidRPr="00E7303F" w:rsidRDefault="00DF58D5" w:rsidP="00DF58D5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/>
          <w:color w:val="3E3E3E"/>
        </w:rPr>
      </w:pPr>
      <w:r w:rsidRPr="00E7303F">
        <w:rPr>
          <w:rFonts w:ascii="Helvetica" w:eastAsia="Times New Roman" w:hAnsi="Helvetica"/>
          <w:color w:val="3E3E3E"/>
        </w:rPr>
        <w:t>What do they want?</w:t>
      </w:r>
    </w:p>
    <w:p w14:paraId="4C15CCC1" w14:textId="77777777" w:rsidR="00DF58D5" w:rsidRPr="00E7303F" w:rsidRDefault="00DF58D5" w:rsidP="00DF58D5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/>
          <w:color w:val="3E3E3E"/>
        </w:rPr>
      </w:pPr>
      <w:r w:rsidRPr="00E7303F">
        <w:rPr>
          <w:rFonts w:ascii="Helvetica" w:eastAsia="Times New Roman" w:hAnsi="Helvetica"/>
          <w:color w:val="3E3E3E"/>
        </w:rPr>
        <w:t>What are their needs that aren't being met?</w:t>
      </w:r>
    </w:p>
    <w:p w14:paraId="7B5CE1B9" w14:textId="77777777" w:rsidR="00DF58D5" w:rsidRPr="00E7303F" w:rsidRDefault="00DF58D5" w:rsidP="00DF58D5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/>
          <w:color w:val="3E3E3E"/>
        </w:rPr>
      </w:pPr>
      <w:r w:rsidRPr="00E7303F">
        <w:rPr>
          <w:rFonts w:ascii="Helvetica" w:eastAsia="Times New Roman" w:hAnsi="Helvetica"/>
          <w:color w:val="3E3E3E"/>
        </w:rPr>
        <w:t>How will my audience usually access my site (desktop, laptop, mobile device)? (at least 100 words)</w:t>
      </w:r>
    </w:p>
    <w:p w14:paraId="354C7FB4" w14:textId="77777777" w:rsidR="00F923BE" w:rsidRPr="00E7303F" w:rsidRDefault="00F923BE" w:rsidP="00F923BE">
      <w:pPr>
        <w:spacing w:line="480" w:lineRule="auto"/>
        <w:rPr>
          <w:rFonts w:ascii="Helvetica" w:hAnsi="Helvetica"/>
          <w:bCs/>
          <w:iCs/>
          <w:position w:val="-7"/>
        </w:rPr>
      </w:pPr>
    </w:p>
    <w:p w14:paraId="52CBDBDB" w14:textId="77777777" w:rsidR="00F923BE" w:rsidRPr="00E7303F" w:rsidRDefault="00F923BE" w:rsidP="00F923BE">
      <w:pPr>
        <w:spacing w:line="480" w:lineRule="auto"/>
        <w:rPr>
          <w:rFonts w:ascii="Helvetica" w:hAnsi="Helvetica"/>
          <w:bCs/>
          <w:iCs/>
          <w:position w:val="-7"/>
        </w:rPr>
      </w:pPr>
    </w:p>
    <w:p w14:paraId="71BE34A0" w14:textId="77777777" w:rsidR="00F923BE" w:rsidRPr="00E7303F" w:rsidRDefault="00F923BE" w:rsidP="00F923BE">
      <w:pPr>
        <w:spacing w:line="480" w:lineRule="auto"/>
        <w:rPr>
          <w:rFonts w:ascii="Helvetica" w:hAnsi="Helvetica"/>
          <w:bCs/>
          <w:iCs/>
          <w:position w:val="-7"/>
        </w:rPr>
      </w:pPr>
    </w:p>
    <w:p w14:paraId="28F5D6B0" w14:textId="77777777" w:rsidR="00F923BE" w:rsidRPr="00E7303F" w:rsidRDefault="00F923BE" w:rsidP="00F923BE">
      <w:pPr>
        <w:spacing w:line="480" w:lineRule="auto"/>
        <w:rPr>
          <w:rFonts w:ascii="Helvetica" w:hAnsi="Helvetica"/>
          <w:bCs/>
          <w:iCs/>
          <w:position w:val="-7"/>
        </w:rPr>
      </w:pPr>
    </w:p>
    <w:p w14:paraId="7A39DB73" w14:textId="05B54BCF" w:rsidR="00C37ACF" w:rsidRDefault="00C37ACF" w:rsidP="00F923BE">
      <w:pPr>
        <w:spacing w:line="480" w:lineRule="auto"/>
        <w:rPr>
          <w:ins w:id="25" w:author="Patricia Adelsperger" w:date="2022-11-25T16:48:00Z"/>
          <w:rFonts w:ascii="Californian FB" w:hAnsi="Californian FB"/>
          <w:b/>
          <w:i/>
          <w:position w:val="-7"/>
          <w:sz w:val="32"/>
          <w:szCs w:val="32"/>
        </w:rPr>
      </w:pPr>
      <w:ins w:id="26" w:author="Patricia Adelsperger" w:date="2022-11-25T16:48:00Z">
        <w:r>
          <w:rPr>
            <w:rFonts w:ascii="Californian FB" w:hAnsi="Californian FB"/>
            <w:b/>
            <w:i/>
            <w:position w:val="-7"/>
            <w:sz w:val="32"/>
            <w:szCs w:val="32"/>
          </w:rPr>
          <w:br w:type="page"/>
        </w:r>
      </w:ins>
    </w:p>
    <w:p w14:paraId="1729F8F4" w14:textId="77777777" w:rsidR="00E7303F" w:rsidRDefault="00E7303F" w:rsidP="00F923BE">
      <w:pPr>
        <w:spacing w:line="480" w:lineRule="auto"/>
        <w:rPr>
          <w:rFonts w:ascii="Californian FB" w:hAnsi="Californian FB"/>
          <w:b/>
          <w:i/>
          <w:position w:val="-7"/>
          <w:sz w:val="32"/>
          <w:szCs w:val="32"/>
        </w:rPr>
      </w:pPr>
    </w:p>
    <w:p w14:paraId="18A4CFDA" w14:textId="77777777" w:rsidR="00F923BE" w:rsidRDefault="00DF58D5" w:rsidP="00F923BE">
      <w:pPr>
        <w:spacing w:line="480" w:lineRule="auto"/>
        <w:rPr>
          <w:rFonts w:ascii="Californian FB" w:hAnsi="Californian FB"/>
          <w:b/>
          <w:i/>
          <w:position w:val="-7"/>
          <w:sz w:val="32"/>
          <w:szCs w:val="32"/>
        </w:rPr>
      </w:pPr>
      <w:r w:rsidRPr="00DF58D5">
        <w:rPr>
          <w:rFonts w:ascii="Californian FB" w:hAnsi="Californian FB"/>
          <w:b/>
          <w:i/>
          <w:position w:val="-7"/>
          <w:sz w:val="32"/>
          <w:szCs w:val="32"/>
        </w:rPr>
        <w:t>My Website URL</w:t>
      </w:r>
    </w:p>
    <w:p w14:paraId="05C6A874" w14:textId="77777777" w:rsidR="00DF58D5" w:rsidRPr="00E7303F" w:rsidRDefault="00DF58D5" w:rsidP="00DF58D5">
      <w:pPr>
        <w:spacing w:line="480" w:lineRule="auto"/>
        <w:jc w:val="center"/>
        <w:rPr>
          <w:rFonts w:ascii="Helvetica" w:hAnsi="Helvetica"/>
          <w:bCs/>
          <w:i/>
          <w:position w:val="-7"/>
          <w:sz w:val="32"/>
          <w:szCs w:val="32"/>
        </w:rPr>
      </w:pPr>
      <w:r w:rsidRPr="00E7303F">
        <w:rPr>
          <w:rFonts w:ascii="Helvetica" w:hAnsi="Helvetica"/>
          <w:bCs/>
          <w:i/>
          <w:position w:val="-7"/>
          <w:sz w:val="32"/>
          <w:szCs w:val="32"/>
        </w:rPr>
        <w:t xml:space="preserve">(copy and paste your </w:t>
      </w:r>
      <w:r w:rsidR="00E7303F" w:rsidRPr="00E7303F">
        <w:rPr>
          <w:rFonts w:ascii="Helvetica" w:hAnsi="Helvetica"/>
          <w:bCs/>
          <w:i/>
          <w:position w:val="-7"/>
          <w:sz w:val="32"/>
          <w:szCs w:val="32"/>
        </w:rPr>
        <w:t xml:space="preserve">viewable </w:t>
      </w:r>
      <w:r w:rsidRPr="00E7303F">
        <w:rPr>
          <w:rFonts w:ascii="Helvetica" w:hAnsi="Helvetica"/>
          <w:bCs/>
          <w:i/>
          <w:position w:val="-7"/>
          <w:sz w:val="32"/>
          <w:szCs w:val="32"/>
        </w:rPr>
        <w:t xml:space="preserve">website </w:t>
      </w:r>
      <w:proofErr w:type="spellStart"/>
      <w:r w:rsidRPr="00E7303F">
        <w:rPr>
          <w:rFonts w:ascii="Helvetica" w:hAnsi="Helvetica"/>
          <w:bCs/>
          <w:i/>
          <w:position w:val="-7"/>
          <w:sz w:val="32"/>
          <w:szCs w:val="32"/>
        </w:rPr>
        <w:t>url</w:t>
      </w:r>
      <w:proofErr w:type="spellEnd"/>
      <w:r w:rsidRPr="00E7303F">
        <w:rPr>
          <w:rFonts w:ascii="Helvetica" w:hAnsi="Helvetica"/>
          <w:bCs/>
          <w:i/>
          <w:position w:val="-7"/>
          <w:sz w:val="32"/>
          <w:szCs w:val="32"/>
        </w:rPr>
        <w:t xml:space="preserve"> here)</w:t>
      </w:r>
    </w:p>
    <w:p w14:paraId="31391DD8" w14:textId="77777777" w:rsidR="00E7303F" w:rsidRPr="00E7303F" w:rsidRDefault="00E7303F">
      <w:pPr>
        <w:rPr>
          <w:rFonts w:ascii="Helvetica" w:hAnsi="Helvetica"/>
          <w:bCs/>
          <w:i/>
          <w:position w:val="-7"/>
        </w:rPr>
      </w:pPr>
    </w:p>
    <w:p w14:paraId="773AA7AE" w14:textId="77777777" w:rsidR="00E7303F" w:rsidRPr="00E7303F" w:rsidRDefault="00E7303F">
      <w:pPr>
        <w:rPr>
          <w:rFonts w:ascii="Helvetica" w:hAnsi="Helvetica"/>
          <w:bCs/>
          <w:i/>
          <w:position w:val="-7"/>
        </w:rPr>
      </w:pPr>
    </w:p>
    <w:p w14:paraId="203FB19A" w14:textId="77777777" w:rsidR="00E7303F" w:rsidRPr="00E7303F" w:rsidRDefault="00E7303F">
      <w:pPr>
        <w:rPr>
          <w:rFonts w:ascii="Helvetica" w:hAnsi="Helvetica"/>
          <w:bCs/>
          <w:i/>
          <w:position w:val="-7"/>
        </w:rPr>
      </w:pPr>
    </w:p>
    <w:p w14:paraId="468D304B" w14:textId="77777777" w:rsidR="00E7303F" w:rsidRPr="00E7303F" w:rsidRDefault="00E7303F">
      <w:pPr>
        <w:rPr>
          <w:rFonts w:ascii="Helvetica" w:hAnsi="Helvetica"/>
          <w:bCs/>
          <w:i/>
          <w:position w:val="-7"/>
        </w:rPr>
      </w:pPr>
    </w:p>
    <w:p w14:paraId="318294CC" w14:textId="77777777" w:rsidR="00E7303F" w:rsidRPr="00E7303F" w:rsidRDefault="00E7303F">
      <w:pPr>
        <w:rPr>
          <w:rFonts w:ascii="Helvetica" w:hAnsi="Helvetica"/>
          <w:bCs/>
          <w:i/>
          <w:position w:val="-7"/>
        </w:rPr>
      </w:pPr>
    </w:p>
    <w:p w14:paraId="799330FF" w14:textId="77777777" w:rsidR="00E7303F" w:rsidRDefault="00E7303F">
      <w:pPr>
        <w:rPr>
          <w:rFonts w:ascii="Californian FB" w:hAnsi="Californian FB"/>
          <w:b/>
          <w:bCs/>
          <w:i/>
          <w:iCs/>
          <w:position w:val="-7"/>
          <w:sz w:val="32"/>
          <w:szCs w:val="32"/>
        </w:rPr>
      </w:pPr>
    </w:p>
    <w:p w14:paraId="070A72AF" w14:textId="77777777" w:rsidR="008A4186" w:rsidRDefault="008A4186">
      <w:pPr>
        <w:rPr>
          <w:rFonts w:ascii="Californian FB" w:hAnsi="Californian FB"/>
          <w:b/>
          <w:bCs/>
          <w:i/>
          <w:iCs/>
          <w:position w:val="-7"/>
          <w:sz w:val="32"/>
          <w:szCs w:val="32"/>
        </w:rPr>
      </w:pPr>
    </w:p>
    <w:p w14:paraId="0B6517E6" w14:textId="77777777" w:rsidR="008A4186" w:rsidRDefault="008A4186">
      <w:pPr>
        <w:rPr>
          <w:rFonts w:ascii="Californian FB" w:hAnsi="Californian FB"/>
          <w:b/>
          <w:bCs/>
          <w:i/>
          <w:iCs/>
          <w:position w:val="-7"/>
          <w:sz w:val="32"/>
          <w:szCs w:val="32"/>
        </w:rPr>
      </w:pPr>
    </w:p>
    <w:p w14:paraId="3788429E" w14:textId="77777777" w:rsidR="008A4186" w:rsidRDefault="008A4186">
      <w:pPr>
        <w:rPr>
          <w:rFonts w:ascii="Californian FB" w:hAnsi="Californian FB"/>
          <w:b/>
          <w:bCs/>
          <w:i/>
          <w:iCs/>
          <w:position w:val="-7"/>
          <w:sz w:val="32"/>
          <w:szCs w:val="32"/>
        </w:rPr>
      </w:pPr>
    </w:p>
    <w:p w14:paraId="5021409D" w14:textId="77777777" w:rsidR="008A4186" w:rsidRDefault="008A4186">
      <w:pPr>
        <w:rPr>
          <w:rFonts w:ascii="Californian FB" w:hAnsi="Californian FB"/>
          <w:b/>
          <w:bCs/>
          <w:i/>
          <w:iCs/>
          <w:position w:val="-7"/>
          <w:sz w:val="32"/>
          <w:szCs w:val="32"/>
        </w:rPr>
      </w:pPr>
    </w:p>
    <w:p w14:paraId="14178D7B" w14:textId="77777777" w:rsidR="008A4186" w:rsidRDefault="008A4186">
      <w:pPr>
        <w:rPr>
          <w:rFonts w:ascii="Californian FB" w:hAnsi="Californian FB"/>
          <w:b/>
          <w:bCs/>
          <w:i/>
          <w:iCs/>
          <w:position w:val="-7"/>
          <w:sz w:val="32"/>
          <w:szCs w:val="32"/>
        </w:rPr>
      </w:pPr>
    </w:p>
    <w:p w14:paraId="708F2ADE" w14:textId="77777777" w:rsidR="008A4186" w:rsidRDefault="008A4186">
      <w:pPr>
        <w:rPr>
          <w:rFonts w:ascii="Californian FB" w:hAnsi="Californian FB"/>
          <w:b/>
          <w:bCs/>
          <w:i/>
          <w:iCs/>
          <w:position w:val="-7"/>
          <w:sz w:val="32"/>
          <w:szCs w:val="32"/>
        </w:rPr>
      </w:pPr>
    </w:p>
    <w:p w14:paraId="3E003317" w14:textId="77777777" w:rsidR="008A4186" w:rsidRDefault="008A4186">
      <w:pPr>
        <w:rPr>
          <w:rFonts w:ascii="Californian FB" w:hAnsi="Californian FB"/>
          <w:b/>
          <w:bCs/>
          <w:i/>
          <w:iCs/>
          <w:position w:val="-7"/>
          <w:sz w:val="32"/>
          <w:szCs w:val="32"/>
        </w:rPr>
      </w:pPr>
    </w:p>
    <w:p w14:paraId="1ECB8D24" w14:textId="3F6C6F8C" w:rsidR="00F923BE" w:rsidRPr="00DF58D5" w:rsidRDefault="00DF58D5">
      <w:pPr>
        <w:rPr>
          <w:rFonts w:ascii="Californian FB" w:hAnsi="Californian FB"/>
          <w:b/>
          <w:bCs/>
          <w:i/>
          <w:iCs/>
          <w:position w:val="-7"/>
          <w:sz w:val="32"/>
          <w:szCs w:val="32"/>
        </w:rPr>
      </w:pPr>
      <w:r w:rsidRPr="00DF58D5">
        <w:rPr>
          <w:rFonts w:ascii="Californian FB" w:hAnsi="Californian FB"/>
          <w:b/>
          <w:bCs/>
          <w:i/>
          <w:iCs/>
          <w:position w:val="-7"/>
          <w:sz w:val="32"/>
          <w:szCs w:val="32"/>
        </w:rPr>
        <w:t>Website goals and objectives</w:t>
      </w:r>
    </w:p>
    <w:p w14:paraId="01F26424" w14:textId="77777777" w:rsidR="00DF58D5" w:rsidRPr="00E7303F" w:rsidRDefault="00DF58D5">
      <w:pPr>
        <w:rPr>
          <w:rFonts w:ascii="Helvetica" w:hAnsi="Helvetica"/>
          <w:position w:val="-7"/>
        </w:rPr>
      </w:pPr>
    </w:p>
    <w:p w14:paraId="4AF8662F" w14:textId="77777777" w:rsidR="00DF58D5" w:rsidRPr="00E7303F" w:rsidRDefault="00DF58D5">
      <w:pPr>
        <w:rPr>
          <w:rFonts w:ascii="Helvetica" w:hAnsi="Helvetica"/>
          <w:position w:val="-7"/>
        </w:rPr>
      </w:pPr>
    </w:p>
    <w:p w14:paraId="36750041" w14:textId="77777777" w:rsidR="00DF58D5" w:rsidRPr="00E7303F" w:rsidRDefault="00DF58D5">
      <w:pPr>
        <w:rPr>
          <w:rFonts w:ascii="Helvetica" w:hAnsi="Helvetica"/>
          <w:position w:val="-7"/>
        </w:rPr>
      </w:pPr>
    </w:p>
    <w:p w14:paraId="41978CAA" w14:textId="77777777" w:rsidR="00DF58D5" w:rsidRPr="00E7303F" w:rsidRDefault="00DF58D5">
      <w:pPr>
        <w:rPr>
          <w:rFonts w:ascii="Helvetica" w:hAnsi="Helvetica"/>
          <w:position w:val="-7"/>
        </w:rPr>
      </w:pPr>
    </w:p>
    <w:p w14:paraId="6DFC216F" w14:textId="77777777" w:rsidR="00DF58D5" w:rsidRPr="00E7303F" w:rsidRDefault="00DF58D5">
      <w:pPr>
        <w:rPr>
          <w:rFonts w:ascii="Helvetica" w:hAnsi="Helvetica"/>
          <w:position w:val="-7"/>
        </w:rPr>
      </w:pPr>
    </w:p>
    <w:p w14:paraId="7C9B8AB1" w14:textId="77777777" w:rsidR="00DF58D5" w:rsidRPr="00E7303F" w:rsidRDefault="00DF58D5">
      <w:pPr>
        <w:rPr>
          <w:rFonts w:ascii="Helvetica" w:hAnsi="Helvetica"/>
          <w:position w:val="-7"/>
        </w:rPr>
      </w:pPr>
    </w:p>
    <w:p w14:paraId="7624B3BD" w14:textId="77777777" w:rsidR="00DF58D5" w:rsidRPr="00E7303F" w:rsidRDefault="00DF58D5">
      <w:pPr>
        <w:rPr>
          <w:rFonts w:ascii="Helvetica" w:hAnsi="Helvetica"/>
          <w:position w:val="-7"/>
        </w:rPr>
      </w:pPr>
    </w:p>
    <w:p w14:paraId="79105B35" w14:textId="77777777" w:rsidR="00E7303F" w:rsidRPr="00E7303F" w:rsidRDefault="00E7303F">
      <w:pPr>
        <w:rPr>
          <w:rFonts w:ascii="Helvetica" w:hAnsi="Helvetica"/>
          <w:position w:val="-7"/>
        </w:rPr>
      </w:pPr>
    </w:p>
    <w:p w14:paraId="038802B5" w14:textId="77777777" w:rsidR="00E7303F" w:rsidRPr="00E7303F" w:rsidRDefault="00E7303F">
      <w:pPr>
        <w:rPr>
          <w:rFonts w:ascii="Helvetica" w:hAnsi="Helvetica"/>
          <w:position w:val="-7"/>
        </w:rPr>
      </w:pPr>
    </w:p>
    <w:p w14:paraId="13DC9660" w14:textId="77777777" w:rsidR="00E7303F" w:rsidRPr="00E7303F" w:rsidRDefault="00E7303F">
      <w:pPr>
        <w:rPr>
          <w:rFonts w:ascii="Helvetica" w:hAnsi="Helvetica"/>
          <w:position w:val="-7"/>
        </w:rPr>
      </w:pPr>
    </w:p>
    <w:p w14:paraId="10819255" w14:textId="77777777" w:rsidR="00DF58D5" w:rsidRPr="00E7303F" w:rsidRDefault="00DF58D5">
      <w:pPr>
        <w:rPr>
          <w:rFonts w:ascii="Helvetica" w:hAnsi="Helvetica"/>
          <w:position w:val="-7"/>
        </w:rPr>
      </w:pPr>
    </w:p>
    <w:p w14:paraId="55D775DC" w14:textId="77777777" w:rsidR="00E7303F" w:rsidRPr="00E7303F" w:rsidRDefault="00E7303F">
      <w:pPr>
        <w:rPr>
          <w:rFonts w:ascii="Helvetica" w:hAnsi="Helvetica"/>
          <w:position w:val="-7"/>
          <w:sz w:val="32"/>
          <w:szCs w:val="32"/>
        </w:rPr>
      </w:pPr>
    </w:p>
    <w:p w14:paraId="45D14E7D" w14:textId="77777777" w:rsidR="00E7303F" w:rsidRPr="00E7303F" w:rsidRDefault="00E7303F">
      <w:pPr>
        <w:rPr>
          <w:rFonts w:ascii="Helvetica" w:hAnsi="Helvetica"/>
          <w:position w:val="-7"/>
          <w:sz w:val="32"/>
          <w:szCs w:val="32"/>
        </w:rPr>
      </w:pPr>
    </w:p>
    <w:p w14:paraId="09BCFBE3" w14:textId="77777777" w:rsidR="00E7303F" w:rsidRPr="00E7303F" w:rsidRDefault="00E7303F">
      <w:pPr>
        <w:rPr>
          <w:rFonts w:ascii="Helvetica" w:hAnsi="Helvetica"/>
          <w:position w:val="-7"/>
          <w:sz w:val="32"/>
          <w:szCs w:val="32"/>
        </w:rPr>
      </w:pPr>
    </w:p>
    <w:p w14:paraId="3217EB36" w14:textId="77777777" w:rsidR="00E7303F" w:rsidRPr="00E7303F" w:rsidRDefault="00E7303F">
      <w:pPr>
        <w:rPr>
          <w:rFonts w:ascii="Helvetica" w:hAnsi="Helvetica"/>
          <w:position w:val="-7"/>
          <w:sz w:val="32"/>
          <w:szCs w:val="32"/>
        </w:rPr>
      </w:pPr>
    </w:p>
    <w:p w14:paraId="5AA755DA" w14:textId="77777777" w:rsidR="00E7303F" w:rsidRPr="00E7303F" w:rsidRDefault="00E7303F">
      <w:pPr>
        <w:rPr>
          <w:rFonts w:ascii="Helvetica" w:hAnsi="Helvetica"/>
          <w:position w:val="-7"/>
          <w:sz w:val="32"/>
          <w:szCs w:val="32"/>
        </w:rPr>
      </w:pPr>
    </w:p>
    <w:p w14:paraId="392E981C" w14:textId="77777777" w:rsidR="00E7303F" w:rsidRDefault="00E7303F">
      <w:pPr>
        <w:rPr>
          <w:rFonts w:ascii="Helvetica" w:hAnsi="Helvetica"/>
          <w:position w:val="-7"/>
          <w:sz w:val="32"/>
          <w:szCs w:val="32"/>
        </w:rPr>
      </w:pPr>
    </w:p>
    <w:p w14:paraId="4B8E4223" w14:textId="3EA6AD7E" w:rsidR="00C37ACF" w:rsidRDefault="00C37ACF">
      <w:pPr>
        <w:rPr>
          <w:ins w:id="27" w:author="Patricia Adelsperger" w:date="2022-11-25T16:49:00Z"/>
          <w:rFonts w:ascii="Helvetica" w:hAnsi="Helvetica"/>
          <w:position w:val="-7"/>
          <w:sz w:val="32"/>
          <w:szCs w:val="32"/>
        </w:rPr>
      </w:pPr>
      <w:ins w:id="28" w:author="Patricia Adelsperger" w:date="2022-11-25T16:49:00Z">
        <w:r>
          <w:rPr>
            <w:rFonts w:ascii="Helvetica" w:hAnsi="Helvetica"/>
            <w:position w:val="-7"/>
            <w:sz w:val="32"/>
            <w:szCs w:val="32"/>
          </w:rPr>
          <w:br w:type="page"/>
        </w:r>
      </w:ins>
    </w:p>
    <w:p w14:paraId="1B5A9A29" w14:textId="77777777" w:rsidR="00E7303F" w:rsidRDefault="00E7303F">
      <w:pPr>
        <w:rPr>
          <w:rFonts w:ascii="Helvetica" w:hAnsi="Helvetica"/>
          <w:position w:val="-7"/>
          <w:sz w:val="32"/>
          <w:szCs w:val="32"/>
        </w:rPr>
      </w:pPr>
    </w:p>
    <w:p w14:paraId="2B8C1BFF" w14:textId="77777777" w:rsidR="00DF58D5" w:rsidRPr="00DF58D5" w:rsidRDefault="00DF58D5">
      <w:pPr>
        <w:rPr>
          <w:rFonts w:ascii="Californian FB" w:hAnsi="Californian FB"/>
          <w:b/>
          <w:bCs/>
          <w:i/>
          <w:iCs/>
          <w:position w:val="-7"/>
          <w:sz w:val="32"/>
          <w:szCs w:val="32"/>
        </w:rPr>
      </w:pPr>
      <w:r w:rsidRPr="00DF58D5">
        <w:rPr>
          <w:rFonts w:ascii="Californian FB" w:hAnsi="Californian FB"/>
          <w:b/>
          <w:bCs/>
          <w:i/>
          <w:iCs/>
          <w:position w:val="-7"/>
          <w:sz w:val="32"/>
          <w:szCs w:val="32"/>
        </w:rPr>
        <w:t>Design Process</w:t>
      </w:r>
    </w:p>
    <w:p w14:paraId="391AD2F7" w14:textId="77777777" w:rsidR="00DF58D5" w:rsidRDefault="00DF58D5">
      <w:pPr>
        <w:rPr>
          <w:rFonts w:ascii="Californian FB" w:hAnsi="Californian FB"/>
          <w:position w:val="-7"/>
        </w:rPr>
      </w:pPr>
    </w:p>
    <w:p w14:paraId="551C1297" w14:textId="77777777" w:rsidR="00DF58D5" w:rsidRPr="00E7303F" w:rsidRDefault="00DF58D5">
      <w:pPr>
        <w:rPr>
          <w:rFonts w:ascii="Helvetica" w:hAnsi="Helvetica"/>
          <w:position w:val="-7"/>
        </w:rPr>
      </w:pPr>
    </w:p>
    <w:p w14:paraId="310201EC" w14:textId="77777777" w:rsidR="00DF58D5" w:rsidRPr="00E7303F" w:rsidRDefault="00DF58D5">
      <w:pPr>
        <w:rPr>
          <w:rFonts w:ascii="Helvetica" w:hAnsi="Helvetica"/>
          <w:position w:val="-7"/>
        </w:rPr>
      </w:pPr>
    </w:p>
    <w:p w14:paraId="3510971F" w14:textId="77777777" w:rsidR="00DF58D5" w:rsidRPr="00E7303F" w:rsidRDefault="00DF58D5">
      <w:pPr>
        <w:rPr>
          <w:rFonts w:ascii="Helvetica" w:hAnsi="Helvetica"/>
          <w:position w:val="-7"/>
        </w:rPr>
      </w:pPr>
    </w:p>
    <w:p w14:paraId="588258AD" w14:textId="77777777" w:rsidR="00DF58D5" w:rsidRPr="00E7303F" w:rsidRDefault="00DF58D5">
      <w:pPr>
        <w:rPr>
          <w:rFonts w:ascii="Helvetica" w:hAnsi="Helvetica"/>
          <w:position w:val="-7"/>
        </w:rPr>
      </w:pPr>
    </w:p>
    <w:p w14:paraId="1B90CB94" w14:textId="77777777" w:rsidR="00DF58D5" w:rsidRPr="00E7303F" w:rsidRDefault="00DF58D5">
      <w:pPr>
        <w:rPr>
          <w:rFonts w:ascii="Helvetica" w:hAnsi="Helvetica"/>
          <w:position w:val="-7"/>
        </w:rPr>
      </w:pPr>
    </w:p>
    <w:p w14:paraId="1CDEA15E" w14:textId="77777777" w:rsidR="00DF58D5" w:rsidRPr="00E7303F" w:rsidRDefault="00DF58D5">
      <w:pPr>
        <w:rPr>
          <w:rFonts w:ascii="Helvetica" w:hAnsi="Helvetica"/>
          <w:position w:val="-7"/>
        </w:rPr>
      </w:pPr>
    </w:p>
    <w:p w14:paraId="23E15A42" w14:textId="77777777" w:rsidR="00DF58D5" w:rsidRPr="00E7303F" w:rsidRDefault="00DF58D5">
      <w:pPr>
        <w:rPr>
          <w:rFonts w:ascii="Helvetica" w:hAnsi="Helvetica"/>
          <w:position w:val="-7"/>
        </w:rPr>
      </w:pPr>
    </w:p>
    <w:p w14:paraId="175057EB" w14:textId="77777777" w:rsidR="00DF58D5" w:rsidRPr="00E7303F" w:rsidRDefault="00DF58D5">
      <w:pPr>
        <w:rPr>
          <w:rFonts w:ascii="Helvetica" w:hAnsi="Helvetica"/>
          <w:position w:val="-7"/>
        </w:rPr>
      </w:pPr>
    </w:p>
    <w:p w14:paraId="00497FDB" w14:textId="77777777" w:rsidR="00DF58D5" w:rsidRPr="00E7303F" w:rsidRDefault="00DF58D5">
      <w:pPr>
        <w:rPr>
          <w:rFonts w:ascii="Helvetica" w:hAnsi="Helvetica"/>
          <w:position w:val="-7"/>
        </w:rPr>
      </w:pPr>
    </w:p>
    <w:p w14:paraId="1EBAB1DA" w14:textId="77777777" w:rsidR="00DF58D5" w:rsidRPr="00E7303F" w:rsidRDefault="00DF58D5">
      <w:pPr>
        <w:rPr>
          <w:rFonts w:ascii="Helvetica" w:hAnsi="Helvetica"/>
          <w:position w:val="-7"/>
        </w:rPr>
      </w:pPr>
    </w:p>
    <w:p w14:paraId="7B45C1FF" w14:textId="77777777" w:rsidR="00E7303F" w:rsidRPr="00E7303F" w:rsidRDefault="00E7303F">
      <w:pPr>
        <w:rPr>
          <w:rFonts w:ascii="Helvetica" w:hAnsi="Helvetica"/>
          <w:position w:val="-7"/>
        </w:rPr>
      </w:pPr>
    </w:p>
    <w:p w14:paraId="3E305F01" w14:textId="77777777" w:rsidR="00E7303F" w:rsidRPr="00E7303F" w:rsidRDefault="00E7303F">
      <w:pPr>
        <w:rPr>
          <w:rFonts w:ascii="Helvetica" w:hAnsi="Helvetica"/>
          <w:position w:val="-7"/>
        </w:rPr>
      </w:pPr>
    </w:p>
    <w:p w14:paraId="60B97D82" w14:textId="77777777" w:rsidR="00E7303F" w:rsidRPr="00E7303F" w:rsidRDefault="00E7303F">
      <w:pPr>
        <w:rPr>
          <w:rFonts w:ascii="Helvetica" w:hAnsi="Helvetica"/>
          <w:position w:val="-7"/>
        </w:rPr>
      </w:pPr>
    </w:p>
    <w:p w14:paraId="4710BD64" w14:textId="77777777" w:rsidR="00DF58D5" w:rsidRPr="00E7303F" w:rsidRDefault="00DF58D5">
      <w:pPr>
        <w:rPr>
          <w:rFonts w:ascii="Helvetica" w:hAnsi="Helvetica"/>
          <w:position w:val="-7"/>
        </w:rPr>
      </w:pPr>
    </w:p>
    <w:p w14:paraId="683E8502" w14:textId="77777777" w:rsidR="00DF58D5" w:rsidRPr="00E7303F" w:rsidRDefault="00DF58D5">
      <w:pPr>
        <w:rPr>
          <w:rFonts w:ascii="Helvetica" w:hAnsi="Helvetica"/>
          <w:position w:val="-7"/>
        </w:rPr>
      </w:pPr>
    </w:p>
    <w:p w14:paraId="41819C35" w14:textId="77777777" w:rsidR="00DF58D5" w:rsidRPr="00E7303F" w:rsidRDefault="00DF58D5">
      <w:pPr>
        <w:rPr>
          <w:rFonts w:ascii="Helvetica" w:hAnsi="Helvetica"/>
          <w:position w:val="-7"/>
        </w:rPr>
      </w:pPr>
    </w:p>
    <w:p w14:paraId="2452681C" w14:textId="77777777" w:rsidR="00DF58D5" w:rsidRPr="00E7303F" w:rsidRDefault="00DF58D5">
      <w:pPr>
        <w:rPr>
          <w:rFonts w:ascii="Helvetica" w:hAnsi="Helvetica"/>
          <w:position w:val="-7"/>
        </w:rPr>
      </w:pPr>
    </w:p>
    <w:p w14:paraId="0870BF42" w14:textId="77777777" w:rsidR="00DF58D5" w:rsidRPr="00E7303F" w:rsidRDefault="00DF58D5">
      <w:pPr>
        <w:rPr>
          <w:rFonts w:ascii="Helvetica" w:hAnsi="Helvetica"/>
          <w:position w:val="-7"/>
        </w:rPr>
      </w:pPr>
    </w:p>
    <w:p w14:paraId="68660C95" w14:textId="77777777" w:rsidR="00DF58D5" w:rsidRPr="00E7303F" w:rsidRDefault="00DF58D5">
      <w:pPr>
        <w:rPr>
          <w:rFonts w:ascii="Helvetica" w:hAnsi="Helvetica"/>
          <w:position w:val="-7"/>
        </w:rPr>
      </w:pPr>
    </w:p>
    <w:p w14:paraId="2DFDA684" w14:textId="77777777" w:rsidR="00DF58D5" w:rsidRPr="00E7303F" w:rsidRDefault="00DF58D5">
      <w:pPr>
        <w:rPr>
          <w:rFonts w:ascii="Helvetica" w:hAnsi="Helvetica"/>
          <w:position w:val="-7"/>
        </w:rPr>
      </w:pPr>
    </w:p>
    <w:p w14:paraId="76E9EF7D" w14:textId="77777777" w:rsidR="00DF58D5" w:rsidRPr="00E7303F" w:rsidRDefault="00DF58D5">
      <w:pPr>
        <w:rPr>
          <w:rFonts w:ascii="Helvetica" w:hAnsi="Helvetica"/>
          <w:position w:val="-7"/>
        </w:rPr>
      </w:pPr>
    </w:p>
    <w:p w14:paraId="079590F0" w14:textId="77777777" w:rsidR="00DF58D5" w:rsidRDefault="00DF58D5">
      <w:pPr>
        <w:rPr>
          <w:rFonts w:ascii="Californian FB" w:hAnsi="Californian FB"/>
          <w:position w:val="-7"/>
        </w:rPr>
      </w:pPr>
    </w:p>
    <w:p w14:paraId="0FE60ADA" w14:textId="77777777" w:rsidR="00DF58D5" w:rsidRPr="00DF58D5" w:rsidRDefault="00DF58D5">
      <w:pPr>
        <w:rPr>
          <w:rFonts w:ascii="Californian FB" w:hAnsi="Californian FB"/>
          <w:b/>
          <w:bCs/>
          <w:i/>
          <w:iCs/>
          <w:position w:val="-7"/>
          <w:sz w:val="32"/>
          <w:szCs w:val="32"/>
        </w:rPr>
      </w:pPr>
      <w:r w:rsidRPr="00DF58D5">
        <w:rPr>
          <w:rFonts w:ascii="Californian FB" w:hAnsi="Californian FB"/>
          <w:b/>
          <w:bCs/>
          <w:i/>
          <w:iCs/>
          <w:position w:val="-7"/>
          <w:sz w:val="32"/>
          <w:szCs w:val="32"/>
        </w:rPr>
        <w:t>Conclusion and What I learned</w:t>
      </w:r>
    </w:p>
    <w:p w14:paraId="073B0180" w14:textId="77777777" w:rsidR="00DF58D5" w:rsidRPr="00E7303F" w:rsidRDefault="00DF58D5">
      <w:pPr>
        <w:rPr>
          <w:rFonts w:ascii="Helvetica" w:hAnsi="Helvetica"/>
          <w:position w:val="-7"/>
        </w:rPr>
      </w:pPr>
    </w:p>
    <w:p w14:paraId="7DB536BB" w14:textId="77777777" w:rsidR="00E7303F" w:rsidRPr="00E7303F" w:rsidRDefault="00E7303F">
      <w:pPr>
        <w:rPr>
          <w:rFonts w:ascii="Helvetica" w:hAnsi="Helvetica"/>
          <w:position w:val="-7"/>
        </w:rPr>
      </w:pPr>
    </w:p>
    <w:p w14:paraId="2C019CB8" w14:textId="77777777" w:rsidR="00E7303F" w:rsidRPr="00E7303F" w:rsidRDefault="00E7303F">
      <w:pPr>
        <w:rPr>
          <w:rFonts w:ascii="Helvetica" w:hAnsi="Helvetica"/>
          <w:position w:val="-7"/>
        </w:rPr>
      </w:pPr>
    </w:p>
    <w:p w14:paraId="54E61130" w14:textId="77777777" w:rsidR="00E7303F" w:rsidRPr="00E7303F" w:rsidRDefault="00E7303F">
      <w:pPr>
        <w:rPr>
          <w:rFonts w:ascii="Helvetica" w:hAnsi="Helvetica"/>
          <w:position w:val="-7"/>
        </w:rPr>
      </w:pPr>
    </w:p>
    <w:p w14:paraId="192E502E" w14:textId="77777777" w:rsidR="00E7303F" w:rsidRPr="00E7303F" w:rsidRDefault="00E7303F">
      <w:pPr>
        <w:rPr>
          <w:rFonts w:ascii="Helvetica" w:hAnsi="Helvetica"/>
          <w:position w:val="-7"/>
        </w:rPr>
      </w:pPr>
    </w:p>
    <w:p w14:paraId="20C6C436" w14:textId="77777777" w:rsidR="00E7303F" w:rsidRPr="00E7303F" w:rsidRDefault="00E7303F">
      <w:pPr>
        <w:rPr>
          <w:rFonts w:ascii="Helvetica" w:hAnsi="Helvetica"/>
          <w:position w:val="-7"/>
        </w:rPr>
      </w:pPr>
    </w:p>
    <w:p w14:paraId="04621ABF" w14:textId="77777777" w:rsidR="00E7303F" w:rsidRPr="00E7303F" w:rsidRDefault="00E7303F">
      <w:pPr>
        <w:rPr>
          <w:rFonts w:ascii="Helvetica" w:hAnsi="Helvetica"/>
          <w:position w:val="-7"/>
        </w:rPr>
      </w:pPr>
    </w:p>
    <w:p w14:paraId="42A8BDAB" w14:textId="77777777" w:rsidR="00E7303F" w:rsidRPr="00E7303F" w:rsidRDefault="00E7303F">
      <w:pPr>
        <w:rPr>
          <w:rFonts w:ascii="Helvetica" w:hAnsi="Helvetica"/>
          <w:position w:val="-7"/>
        </w:rPr>
      </w:pPr>
    </w:p>
    <w:p w14:paraId="5E81305F" w14:textId="77777777" w:rsidR="00E7303F" w:rsidRPr="00E7303F" w:rsidRDefault="00E7303F">
      <w:pPr>
        <w:rPr>
          <w:rFonts w:ascii="Helvetica" w:hAnsi="Helvetica"/>
          <w:position w:val="-7"/>
        </w:rPr>
      </w:pPr>
    </w:p>
    <w:p w14:paraId="1D2991E4" w14:textId="77777777" w:rsidR="00E7303F" w:rsidRPr="00E7303F" w:rsidRDefault="00E7303F">
      <w:pPr>
        <w:rPr>
          <w:rFonts w:ascii="Helvetica" w:hAnsi="Helvetica"/>
          <w:position w:val="-7"/>
        </w:rPr>
      </w:pPr>
    </w:p>
    <w:p w14:paraId="5ECEA873" w14:textId="77777777" w:rsidR="00E7303F" w:rsidRPr="00E7303F" w:rsidRDefault="00E7303F">
      <w:pPr>
        <w:rPr>
          <w:rFonts w:ascii="Helvetica" w:hAnsi="Helvetica"/>
          <w:position w:val="-7"/>
        </w:rPr>
      </w:pPr>
    </w:p>
    <w:p w14:paraId="39212EB3" w14:textId="77777777" w:rsidR="00E7303F" w:rsidRPr="00E7303F" w:rsidRDefault="00E7303F">
      <w:pPr>
        <w:rPr>
          <w:rFonts w:ascii="Helvetica" w:hAnsi="Helvetica"/>
          <w:position w:val="-7"/>
        </w:rPr>
      </w:pPr>
    </w:p>
    <w:p w14:paraId="49096A95" w14:textId="77777777" w:rsidR="00E7303F" w:rsidRPr="00E7303F" w:rsidRDefault="00E7303F">
      <w:pPr>
        <w:rPr>
          <w:rFonts w:ascii="Helvetica" w:hAnsi="Helvetica"/>
          <w:position w:val="-7"/>
        </w:rPr>
      </w:pPr>
    </w:p>
    <w:p w14:paraId="094AC301" w14:textId="77777777" w:rsidR="00E7303F" w:rsidRPr="00E7303F" w:rsidRDefault="00E7303F">
      <w:pPr>
        <w:rPr>
          <w:rFonts w:ascii="Helvetica" w:hAnsi="Helvetica"/>
          <w:position w:val="-7"/>
        </w:rPr>
      </w:pPr>
    </w:p>
    <w:p w14:paraId="1427ADEB" w14:textId="77777777" w:rsidR="00E7303F" w:rsidRPr="00E7303F" w:rsidRDefault="00E7303F">
      <w:pPr>
        <w:rPr>
          <w:rFonts w:ascii="Helvetica" w:hAnsi="Helvetica"/>
          <w:position w:val="-7"/>
        </w:rPr>
      </w:pPr>
    </w:p>
    <w:p w14:paraId="5147DED2" w14:textId="77777777" w:rsidR="00E7303F" w:rsidRPr="00E7303F" w:rsidRDefault="00E7303F">
      <w:pPr>
        <w:rPr>
          <w:rFonts w:ascii="Helvetica" w:hAnsi="Helvetica"/>
          <w:position w:val="-7"/>
        </w:rPr>
      </w:pPr>
    </w:p>
    <w:p w14:paraId="4D3BFEF2" w14:textId="77777777" w:rsidR="00E7303F" w:rsidRPr="00E7303F" w:rsidDel="00C37ACF" w:rsidRDefault="00E7303F">
      <w:pPr>
        <w:rPr>
          <w:del w:id="29" w:author="Patricia Adelsperger" w:date="2022-11-25T16:49:00Z"/>
          <w:rFonts w:ascii="Helvetica" w:hAnsi="Helvetica"/>
          <w:position w:val="-7"/>
        </w:rPr>
      </w:pPr>
    </w:p>
    <w:p w14:paraId="11B06FE5" w14:textId="77777777" w:rsidR="00E7303F" w:rsidRPr="00E7303F" w:rsidDel="00C37ACF" w:rsidRDefault="00E7303F">
      <w:pPr>
        <w:rPr>
          <w:del w:id="30" w:author="Patricia Adelsperger" w:date="2022-11-25T16:49:00Z"/>
          <w:rFonts w:ascii="Helvetica" w:hAnsi="Helvetica"/>
          <w:position w:val="-7"/>
        </w:rPr>
      </w:pPr>
    </w:p>
    <w:p w14:paraId="38C15FD6" w14:textId="77777777" w:rsidR="00E7303F" w:rsidRPr="00E7303F" w:rsidRDefault="00E7303F">
      <w:pPr>
        <w:rPr>
          <w:rFonts w:ascii="Helvetica" w:hAnsi="Helvetica"/>
        </w:rPr>
      </w:pPr>
    </w:p>
    <w:sectPr w:rsidR="00E7303F" w:rsidRPr="00E7303F" w:rsidSect="008A4186"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4C1858" w14:textId="77777777" w:rsidR="008B106A" w:rsidRDefault="008B106A" w:rsidP="00F059CC">
      <w:r>
        <w:separator/>
      </w:r>
    </w:p>
  </w:endnote>
  <w:endnote w:type="continuationSeparator" w:id="0">
    <w:p w14:paraId="720EC11E" w14:textId="77777777" w:rsidR="008B106A" w:rsidRDefault="008B106A" w:rsidP="00F059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fornian FB">
    <w:panose1 w:val="0207040306080B030204"/>
    <w:charset w:val="4D"/>
    <w:family w:val="roman"/>
    <w:pitch w:val="variable"/>
    <w:sig w:usb0="00000003" w:usb1="00000000" w:usb2="00000000" w:usb3="00000000" w:csb0="00000001" w:csb1="00000000"/>
  </w:font>
  <w:font w:name="Gungsuh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C0F3B8" w14:textId="77777777" w:rsidR="00F059CC" w:rsidRPr="00974AE1" w:rsidRDefault="00F059CC">
    <w:pPr>
      <w:pStyle w:val="Footer"/>
      <w:tabs>
        <w:tab w:val="clear" w:pos="4680"/>
        <w:tab w:val="clear" w:pos="9360"/>
      </w:tabs>
      <w:jc w:val="center"/>
      <w:rPr>
        <w:caps/>
        <w:noProof/>
        <w:color w:val="5B9BD5"/>
      </w:rPr>
    </w:pPr>
    <w:r w:rsidRPr="00974AE1">
      <w:rPr>
        <w:caps/>
        <w:color w:val="5B9BD5"/>
      </w:rPr>
      <w:fldChar w:fldCharType="begin"/>
    </w:r>
    <w:r w:rsidRPr="00974AE1">
      <w:rPr>
        <w:caps/>
        <w:color w:val="5B9BD5"/>
      </w:rPr>
      <w:instrText xml:space="preserve"> PAGE   \* MERGEFORMAT </w:instrText>
    </w:r>
    <w:r w:rsidRPr="00974AE1">
      <w:rPr>
        <w:caps/>
        <w:color w:val="5B9BD5"/>
      </w:rPr>
      <w:fldChar w:fldCharType="separate"/>
    </w:r>
    <w:r w:rsidR="003E78A1">
      <w:rPr>
        <w:caps/>
        <w:noProof/>
        <w:color w:val="5B9BD5"/>
      </w:rPr>
      <w:t>2</w:t>
    </w:r>
    <w:r w:rsidRPr="00974AE1">
      <w:rPr>
        <w:caps/>
        <w:noProof/>
        <w:color w:val="5B9BD5"/>
      </w:rPr>
      <w:fldChar w:fldCharType="end"/>
    </w:r>
  </w:p>
  <w:p w14:paraId="6C52A00D" w14:textId="77777777" w:rsidR="00F059CC" w:rsidRDefault="00F059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A307D5" w14:textId="77777777" w:rsidR="008B106A" w:rsidRDefault="008B106A" w:rsidP="00F059CC">
      <w:r>
        <w:separator/>
      </w:r>
    </w:p>
  </w:footnote>
  <w:footnote w:type="continuationSeparator" w:id="0">
    <w:p w14:paraId="71887194" w14:textId="77777777" w:rsidR="008B106A" w:rsidRDefault="008B106A" w:rsidP="00F059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457A46"/>
    <w:multiLevelType w:val="multilevel"/>
    <w:tmpl w:val="6980E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D602DB5"/>
    <w:multiLevelType w:val="multilevel"/>
    <w:tmpl w:val="7916B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01799011">
    <w:abstractNumId w:val="0"/>
  </w:num>
  <w:num w:numId="2" w16cid:durableId="2116751229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atricia Adelsperger">
    <w15:presenceInfo w15:providerId="Windows Live" w15:userId="145261a16eb6b81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186"/>
    <w:rsid w:val="0008231E"/>
    <w:rsid w:val="000A1130"/>
    <w:rsid w:val="000B21D0"/>
    <w:rsid w:val="00201252"/>
    <w:rsid w:val="0025772E"/>
    <w:rsid w:val="00386FC3"/>
    <w:rsid w:val="003B78C4"/>
    <w:rsid w:val="003E78A1"/>
    <w:rsid w:val="00471F76"/>
    <w:rsid w:val="006D45E0"/>
    <w:rsid w:val="00705C95"/>
    <w:rsid w:val="00760029"/>
    <w:rsid w:val="00817968"/>
    <w:rsid w:val="008A4186"/>
    <w:rsid w:val="008A62CD"/>
    <w:rsid w:val="008B106A"/>
    <w:rsid w:val="00916029"/>
    <w:rsid w:val="00961A57"/>
    <w:rsid w:val="00974AE1"/>
    <w:rsid w:val="00A654D5"/>
    <w:rsid w:val="00AD3F58"/>
    <w:rsid w:val="00B47383"/>
    <w:rsid w:val="00C37ACF"/>
    <w:rsid w:val="00D95EAE"/>
    <w:rsid w:val="00DA6730"/>
    <w:rsid w:val="00DF58D5"/>
    <w:rsid w:val="00E7303F"/>
    <w:rsid w:val="00ED25A7"/>
    <w:rsid w:val="00EE7F25"/>
    <w:rsid w:val="00F059CC"/>
    <w:rsid w:val="00F1690E"/>
    <w:rsid w:val="00F92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56B621"/>
  <w15:chartTrackingRefBased/>
  <w15:docId w15:val="{4F0E5280-5623-DB46-9E9E-BFD5F2872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 w:unhideWhenUsed="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uiPriority="48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59C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59CC"/>
  </w:style>
  <w:style w:type="paragraph" w:styleId="Footer">
    <w:name w:val="footer"/>
    <w:basedOn w:val="Normal"/>
    <w:link w:val="FooterChar"/>
    <w:uiPriority w:val="99"/>
    <w:unhideWhenUsed/>
    <w:rsid w:val="00F059C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59CC"/>
  </w:style>
  <w:style w:type="paragraph" w:customStyle="1" w:styleId="MediumGrid21">
    <w:name w:val="Medium Grid 21"/>
    <w:link w:val="MediumGrid2Char"/>
    <w:uiPriority w:val="1"/>
    <w:qFormat/>
    <w:rsid w:val="00F059CC"/>
    <w:rPr>
      <w:rFonts w:eastAsia="Times New Roman"/>
      <w:sz w:val="22"/>
      <w:szCs w:val="22"/>
      <w:lang w:eastAsia="zh-CN"/>
    </w:rPr>
  </w:style>
  <w:style w:type="character" w:customStyle="1" w:styleId="MediumGrid2Char">
    <w:name w:val="Medium Grid 2 Char"/>
    <w:link w:val="MediumGrid21"/>
    <w:uiPriority w:val="1"/>
    <w:rsid w:val="00F059CC"/>
    <w:rPr>
      <w:rFonts w:eastAsia="Times New Roman"/>
      <w:sz w:val="22"/>
      <w:szCs w:val="22"/>
      <w:lang w:eastAsia="zh-CN"/>
    </w:rPr>
  </w:style>
  <w:style w:type="paragraph" w:styleId="Title">
    <w:name w:val="Title"/>
    <w:basedOn w:val="Normal"/>
    <w:next w:val="Subtitle"/>
    <w:link w:val="TitleChar"/>
    <w:uiPriority w:val="1"/>
    <w:qFormat/>
    <w:rsid w:val="00F059CC"/>
    <w:pPr>
      <w:spacing w:after="280"/>
      <w:contextualSpacing/>
    </w:pPr>
    <w:rPr>
      <w:rFonts w:ascii="Verdana" w:eastAsia="Times New Roman" w:hAnsi="Verdana"/>
      <w:b/>
      <w:caps/>
      <w:color w:val="2A2A2A"/>
      <w:kern w:val="28"/>
      <w:sz w:val="100"/>
      <w:szCs w:val="56"/>
      <w:lang w:eastAsia="ja-JP"/>
    </w:rPr>
  </w:style>
  <w:style w:type="character" w:customStyle="1" w:styleId="TitleChar">
    <w:name w:val="Title Char"/>
    <w:link w:val="Title"/>
    <w:uiPriority w:val="1"/>
    <w:rsid w:val="00F059CC"/>
    <w:rPr>
      <w:rFonts w:ascii="Verdana" w:eastAsia="Times New Roman" w:hAnsi="Verdana" w:cs="Times New Roman"/>
      <w:b/>
      <w:caps/>
      <w:color w:val="2A2A2A"/>
      <w:kern w:val="28"/>
      <w:sz w:val="100"/>
      <w:szCs w:val="56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59CC"/>
    <w:pPr>
      <w:numPr>
        <w:ilvl w:val="1"/>
      </w:numPr>
      <w:spacing w:after="160"/>
    </w:pPr>
    <w:rPr>
      <w:rFonts w:eastAsia="Times New Roman"/>
      <w:color w:val="5A5A5A"/>
      <w:spacing w:val="15"/>
      <w:sz w:val="22"/>
      <w:szCs w:val="22"/>
    </w:rPr>
  </w:style>
  <w:style w:type="character" w:customStyle="1" w:styleId="SubtitleChar">
    <w:name w:val="Subtitle Char"/>
    <w:link w:val="Subtitle"/>
    <w:uiPriority w:val="11"/>
    <w:rsid w:val="00F059CC"/>
    <w:rPr>
      <w:rFonts w:eastAsia="Times New Roman"/>
      <w:color w:val="5A5A5A"/>
      <w:spacing w:val="15"/>
      <w:sz w:val="22"/>
      <w:szCs w:val="22"/>
    </w:rPr>
  </w:style>
  <w:style w:type="character" w:styleId="Strong">
    <w:name w:val="Strong"/>
    <w:uiPriority w:val="22"/>
    <w:qFormat/>
    <w:rsid w:val="00DF58D5"/>
    <w:rPr>
      <w:b/>
      <w:bCs/>
    </w:rPr>
  </w:style>
  <w:style w:type="paragraph" w:styleId="Revision">
    <w:name w:val="Revision"/>
    <w:hidden/>
    <w:uiPriority w:val="71"/>
    <w:unhideWhenUsed/>
    <w:rsid w:val="00C37ACF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93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TrishA/Library/Group%20Containers/UBF8T346G9.Office/User%20Content.localized/Templates.localized/Final%20Wrap-up%20Repor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4A439EEA-EBAE-E041-9504-6B678BBBB9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Final Wrap-up Report.dotx</Template>
  <TotalTime>3</TotalTime>
  <Pages>4</Pages>
  <Words>129</Words>
  <Characters>729</Characters>
  <Application>Microsoft Office Word</Application>
  <DocSecurity>0</DocSecurity>
  <Lines>182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WDD100 - section</Company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Adelsperger</dc:creator>
  <cp:keywords/>
  <dc:description/>
  <cp:lastModifiedBy>Patricia Adelsperger</cp:lastModifiedBy>
  <cp:revision>3</cp:revision>
  <dcterms:created xsi:type="dcterms:W3CDTF">2022-11-25T23:55:00Z</dcterms:created>
  <dcterms:modified xsi:type="dcterms:W3CDTF">2022-11-25T23:57:00Z</dcterms:modified>
</cp:coreProperties>
</file>